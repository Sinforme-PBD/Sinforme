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sz w:val="24"/>
          <w:szCs w:val="24"/>
        </w:rPr>
        <w:tab/>
      </w:r>
      <w:r>
        <w:rPr>
          <w:sz w:val="24"/>
          <w:szCs w:val="24"/>
        </w:rPr>
        <w:tab/>
      </w:r>
      <w:r>
        <w:rPr>
          <w:sz w:val="24"/>
          <w:szCs w:val="24"/>
        </w:rPr>
        <w:tab/>
      </w:r>
      <w:r>
        <w:rPr>
          <w:sz w:val="24"/>
          <w:szCs w:val="24"/>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5280" w:after="60" w:line="240" w:lineRule="auto"/>
        <w:ind w:left="0" w:right="0" w:firstLine="0"/>
        <w:contextualSpacing w:val="0"/>
        <w:jc w:val="right"/>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Pr>
        <w:t>Documento de Casos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contextualSpacing w:val="0"/>
        <w:jc w:val="right"/>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smallCaps w:val="0"/>
          <w:strike w:val="0"/>
          <w:color w:val="000000"/>
          <w:sz w:val="32"/>
          <w:szCs w:val="32"/>
          <w:u w:val="none"/>
          <w:shd w:val="clear" w:fill="auto"/>
          <w:vertAlign w:val="baseline"/>
        </w:rPr>
        <w:t>Sinforme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Pr>
        <w:t xml:space="preserve">Versão </w:t>
      </w:r>
      <w:r>
        <w:rPr>
          <w:rFonts w:ascii="Arial" w:hAnsi="Arial" w:eastAsia="Arial" w:cs="Arial"/>
          <w:b/>
          <w:i/>
          <w:smallCaps w:val="0"/>
          <w:strike w:val="0"/>
          <w:color w:val="000000"/>
          <w:sz w:val="32"/>
          <w:szCs w:val="32"/>
          <w:u w:val="none"/>
          <w:shd w:val="clear" w:fill="auto"/>
          <w:vertAlign w:val="baseline"/>
        </w:rPr>
        <w:t>1.</w:t>
      </w:r>
      <w:r>
        <w:rPr>
          <w:b/>
          <w:i/>
          <w:sz w:val="32"/>
          <w:szCs w:val="32"/>
        </w:rPr>
        <w:t>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Histórico de Alterações</w:t>
      </w:r>
    </w:p>
    <w:tbl>
      <w:tblPr>
        <w:tblStyle w:val="13"/>
        <w:tblW w:w="9745" w:type="dxa"/>
        <w:jc w:val="center"/>
        <w:tblInd w:w="-44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67"/>
        <w:gridCol w:w="1185"/>
        <w:gridCol w:w="2460"/>
        <w:gridCol w:w="4733"/>
      </w:tblGrid>
      <w:tr>
        <w:trPr>
          <w:jc w:val="center"/>
        </w:trPr>
        <w:tc>
          <w:tcPr>
            <w:tcW w:w="1367"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Data</w:t>
            </w:r>
          </w:p>
        </w:tc>
        <w:tc>
          <w:tcPr>
            <w:tcW w:w="118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Versão</w:t>
            </w:r>
          </w:p>
        </w:tc>
        <w:tc>
          <w:tcPr>
            <w:tcW w:w="2460"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Descrição</w:t>
            </w:r>
          </w:p>
        </w:tc>
        <w:tc>
          <w:tcPr>
            <w:tcW w:w="4733"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Autor</w:t>
            </w:r>
          </w:p>
        </w:tc>
      </w:tr>
      <w:tr>
        <w:trPr>
          <w:trHeight w:val="200" w:hRule="atLeast"/>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25/10/2017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0.1</w:t>
            </w:r>
          </w:p>
        </w:tc>
        <w:tc>
          <w:tcPr>
            <w:tcW w:w="2460"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4"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Criação do documento de casos de uso</w:t>
            </w:r>
          </w:p>
        </w:tc>
        <w:tc>
          <w:tcPr>
            <w:tcW w:w="4733"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Clarissa Cordeiro, Érico André da silva, Jobson Rocha, Lucas Vieira, Wellington Luiz Antonio.</w:t>
            </w:r>
          </w:p>
        </w:tc>
      </w:tr>
      <w:tr>
        <w:trPr>
          <w:trHeight w:val="300" w:hRule="atLeast"/>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07/11/2017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0.2</w:t>
            </w:r>
          </w:p>
        </w:tc>
        <w:tc>
          <w:tcPr>
            <w:tcW w:w="2460"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4"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Edição do documento de casos de uso</w:t>
            </w:r>
          </w:p>
        </w:tc>
        <w:tc>
          <w:tcPr>
            <w:tcW w:w="4733"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07/11/2017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0.5</w:t>
            </w:r>
          </w:p>
        </w:tc>
        <w:tc>
          <w:tcPr>
            <w:tcW w:w="2460"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4"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Edição do documento de casos de uso</w:t>
            </w:r>
          </w:p>
        </w:tc>
        <w:tc>
          <w:tcPr>
            <w:tcW w:w="4733"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23/11/2017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0.7</w:t>
            </w:r>
          </w:p>
        </w:tc>
        <w:tc>
          <w:tcPr>
            <w:tcW w:w="2460"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4"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Edição do documento de casos de uso</w:t>
            </w:r>
          </w:p>
        </w:tc>
        <w:tc>
          <w:tcPr>
            <w:tcW w:w="4733"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01/12/2017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1.0</w:t>
            </w:r>
          </w:p>
        </w:tc>
        <w:tc>
          <w:tcPr>
            <w:tcW w:w="2460"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4"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Edição do documento de casos de uso</w:t>
            </w:r>
          </w:p>
        </w:tc>
        <w:tc>
          <w:tcPr>
            <w:tcW w:w="4733" w:type="dxa"/>
            <w:shd w:val="clear" w:color="auto" w:fill="auto"/>
            <w:tcMar>
              <w:top w:w="100" w:type="dxa"/>
              <w:left w:w="100" w:type="dxa"/>
              <w:bottom w:w="100" w:type="dxa"/>
              <w:right w:w="100" w:type="dxa"/>
            </w:tcMar>
          </w:tcPr>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r>
              <w:rPr>
                <w:sz w:val="20"/>
                <w:szCs w:val="20"/>
              </w:rPr>
              <w:t>21/12/2017</w:t>
            </w: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r>
              <w:rPr>
                <w:sz w:val="20"/>
                <w:szCs w:val="20"/>
              </w:rPr>
              <w:t>1.1</w:t>
            </w:r>
          </w:p>
        </w:tc>
        <w:tc>
          <w:tcPr>
            <w:tcW w:w="2460" w:type="dxa"/>
            <w:shd w:val="clear" w:color="auto" w:fill="auto"/>
            <w:tcMar>
              <w:top w:w="100" w:type="dxa"/>
              <w:left w:w="100" w:type="dxa"/>
              <w:bottom w:w="100" w:type="dxa"/>
              <w:right w:w="100" w:type="dxa"/>
            </w:tcMar>
          </w:tcPr>
          <w:p>
            <w:pPr>
              <w:keepLines/>
              <w:widowControl w:val="0"/>
              <w:spacing w:before="60" w:after="60" w:line="240" w:lineRule="auto"/>
              <w:ind w:left="34" w:firstLine="0"/>
              <w:contextualSpacing w:val="0"/>
              <w:jc w:val="both"/>
              <w:rPr>
                <w:sz w:val="20"/>
                <w:szCs w:val="20"/>
              </w:rPr>
            </w:pPr>
            <w:r>
              <w:rPr>
                <w:sz w:val="20"/>
                <w:szCs w:val="20"/>
              </w:rPr>
              <w:t>Edição do documento de casos de uso</w:t>
            </w:r>
          </w:p>
        </w:tc>
        <w:tc>
          <w:tcPr>
            <w:tcW w:w="4733" w:type="dxa"/>
            <w:shd w:val="clear" w:color="auto" w:fill="auto"/>
            <w:tcMar>
              <w:top w:w="100" w:type="dxa"/>
              <w:left w:w="100" w:type="dxa"/>
              <w:bottom w:w="100" w:type="dxa"/>
              <w:right w:w="100" w:type="dxa"/>
            </w:tcMar>
          </w:tcPr>
          <w:p>
            <w:pPr>
              <w:keepLines/>
              <w:widowControl w:val="0"/>
              <w:spacing w:before="60" w:after="60" w:line="240" w:lineRule="auto"/>
              <w:ind w:left="30" w:firstLine="0"/>
              <w:contextualSpacing w:val="0"/>
              <w:jc w:val="both"/>
              <w:rPr>
                <w:sz w:val="20"/>
                <w:szCs w:val="20"/>
              </w:rPr>
            </w:pPr>
            <w:r>
              <w:rPr>
                <w:sz w:val="20"/>
                <w:szCs w:val="20"/>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widowControl w:val="0"/>
              <w:spacing w:line="240" w:lineRule="auto"/>
              <w:contextualSpacing w:val="0"/>
              <w:jc w:val="both"/>
              <w:rPr>
                <w:sz w:val="20"/>
                <w:szCs w:val="20"/>
              </w:rPr>
            </w:pPr>
            <w:r>
              <w:rPr>
                <w:sz w:val="20"/>
                <w:szCs w:val="20"/>
              </w:rPr>
              <w:t>28/12/2017</w:t>
            </w:r>
          </w:p>
        </w:tc>
        <w:tc>
          <w:tcPr>
            <w:tcW w:w="1185" w:type="dxa"/>
            <w:shd w:val="clear" w:color="auto" w:fill="auto"/>
            <w:tcMar>
              <w:top w:w="100" w:type="dxa"/>
              <w:left w:w="100" w:type="dxa"/>
              <w:bottom w:w="100" w:type="dxa"/>
              <w:right w:w="100" w:type="dxa"/>
            </w:tcMar>
          </w:tcPr>
          <w:p>
            <w:pPr>
              <w:widowControl w:val="0"/>
              <w:spacing w:line="240" w:lineRule="auto"/>
              <w:contextualSpacing w:val="0"/>
              <w:jc w:val="center"/>
              <w:rPr>
                <w:sz w:val="20"/>
                <w:szCs w:val="20"/>
              </w:rPr>
            </w:pPr>
            <w:r>
              <w:rPr>
                <w:sz w:val="20"/>
                <w:szCs w:val="20"/>
              </w:rPr>
              <w:t>1.4</w:t>
            </w:r>
          </w:p>
        </w:tc>
        <w:tc>
          <w:tcPr>
            <w:tcW w:w="2460" w:type="dxa"/>
            <w:shd w:val="clear" w:color="auto" w:fill="auto"/>
            <w:tcMar>
              <w:top w:w="100" w:type="dxa"/>
              <w:left w:w="100" w:type="dxa"/>
              <w:bottom w:w="100" w:type="dxa"/>
              <w:right w:w="100" w:type="dxa"/>
            </w:tcMar>
          </w:tcPr>
          <w:p>
            <w:pPr>
              <w:keepLines/>
              <w:widowControl w:val="0"/>
              <w:spacing w:before="60" w:after="60" w:line="240" w:lineRule="auto"/>
              <w:ind w:left="34" w:firstLine="0"/>
              <w:contextualSpacing w:val="0"/>
              <w:jc w:val="both"/>
              <w:rPr>
                <w:sz w:val="20"/>
                <w:szCs w:val="20"/>
              </w:rPr>
            </w:pPr>
            <w:r>
              <w:rPr>
                <w:sz w:val="20"/>
                <w:szCs w:val="20"/>
              </w:rPr>
              <w:t>Correções do documento de casos de uso.</w:t>
            </w:r>
          </w:p>
        </w:tc>
        <w:tc>
          <w:tcPr>
            <w:tcW w:w="4733" w:type="dxa"/>
            <w:shd w:val="clear" w:color="auto" w:fill="auto"/>
            <w:tcMar>
              <w:top w:w="100" w:type="dxa"/>
              <w:left w:w="100" w:type="dxa"/>
              <w:bottom w:w="100" w:type="dxa"/>
              <w:right w:w="100" w:type="dxa"/>
            </w:tcMar>
          </w:tcPr>
          <w:p>
            <w:pPr>
              <w:keepLines/>
              <w:widowControl w:val="0"/>
              <w:spacing w:before="60" w:after="60" w:line="240" w:lineRule="auto"/>
              <w:ind w:left="30" w:firstLine="0"/>
              <w:contextualSpacing w:val="0"/>
              <w:jc w:val="both"/>
              <w:rPr>
                <w:sz w:val="20"/>
                <w:szCs w:val="20"/>
              </w:rPr>
            </w:pPr>
            <w:r>
              <w:rPr>
                <w:sz w:val="20"/>
                <w:szCs w:val="20"/>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widowControl w:val="0"/>
              <w:spacing w:line="240" w:lineRule="auto"/>
              <w:contextualSpacing w:val="0"/>
              <w:jc w:val="both"/>
              <w:rPr>
                <w:sz w:val="20"/>
                <w:szCs w:val="20"/>
              </w:rPr>
            </w:pPr>
            <w:r>
              <w:rPr>
                <w:sz w:val="20"/>
                <w:szCs w:val="20"/>
              </w:rPr>
              <w:t>11/01/2018</w:t>
            </w:r>
          </w:p>
        </w:tc>
        <w:tc>
          <w:tcPr>
            <w:tcW w:w="1185" w:type="dxa"/>
            <w:shd w:val="clear" w:color="auto" w:fill="auto"/>
            <w:tcMar>
              <w:top w:w="100" w:type="dxa"/>
              <w:left w:w="100" w:type="dxa"/>
              <w:bottom w:w="100" w:type="dxa"/>
              <w:right w:w="100" w:type="dxa"/>
            </w:tcMar>
          </w:tcPr>
          <w:p>
            <w:pPr>
              <w:widowControl w:val="0"/>
              <w:spacing w:line="240" w:lineRule="auto"/>
              <w:contextualSpacing w:val="0"/>
              <w:jc w:val="center"/>
              <w:rPr>
                <w:sz w:val="20"/>
                <w:szCs w:val="20"/>
              </w:rPr>
            </w:pPr>
            <w:r>
              <w:rPr>
                <w:sz w:val="20"/>
                <w:szCs w:val="20"/>
              </w:rPr>
              <w:t>1.6</w:t>
            </w:r>
          </w:p>
        </w:tc>
        <w:tc>
          <w:tcPr>
            <w:tcW w:w="2460" w:type="dxa"/>
            <w:shd w:val="clear" w:color="auto" w:fill="auto"/>
            <w:tcMar>
              <w:top w:w="100" w:type="dxa"/>
              <w:left w:w="100" w:type="dxa"/>
              <w:bottom w:w="100" w:type="dxa"/>
              <w:right w:w="100" w:type="dxa"/>
            </w:tcMar>
          </w:tcPr>
          <w:p>
            <w:pPr>
              <w:keepLines/>
              <w:widowControl w:val="0"/>
              <w:spacing w:before="60" w:after="60" w:line="240" w:lineRule="auto"/>
              <w:ind w:left="34" w:firstLine="0"/>
              <w:contextualSpacing w:val="0"/>
              <w:jc w:val="both"/>
              <w:rPr>
                <w:sz w:val="20"/>
                <w:szCs w:val="20"/>
              </w:rPr>
            </w:pPr>
            <w:r>
              <w:rPr>
                <w:sz w:val="20"/>
                <w:szCs w:val="20"/>
              </w:rPr>
              <w:t>Correções do documento de casos de uso.</w:t>
            </w:r>
          </w:p>
        </w:tc>
        <w:tc>
          <w:tcPr>
            <w:tcW w:w="4733" w:type="dxa"/>
            <w:shd w:val="clear" w:color="auto" w:fill="auto"/>
            <w:tcMar>
              <w:top w:w="100" w:type="dxa"/>
              <w:left w:w="100" w:type="dxa"/>
              <w:bottom w:w="100" w:type="dxa"/>
              <w:right w:w="100" w:type="dxa"/>
            </w:tcMar>
          </w:tcPr>
          <w:p>
            <w:pPr>
              <w:keepLines/>
              <w:widowControl w:val="0"/>
              <w:spacing w:before="60" w:after="60" w:line="240" w:lineRule="auto"/>
              <w:ind w:left="30" w:firstLine="0"/>
              <w:contextualSpacing w:val="0"/>
              <w:jc w:val="both"/>
              <w:rPr>
                <w:sz w:val="20"/>
                <w:szCs w:val="20"/>
              </w:rPr>
            </w:pPr>
            <w:r>
              <w:rPr>
                <w:sz w:val="20"/>
                <w:szCs w:val="20"/>
              </w:rPr>
              <w:t>Clarissa Cordeiro, Érico André da silva, Jobson Rocha, Lucas Vieira, Wellington Luiz Antonio.</w:t>
            </w:r>
          </w:p>
        </w:tc>
      </w:tr>
      <w:tr>
        <w:trPr>
          <w:jc w:val="center"/>
        </w:trPr>
        <w:tc>
          <w:tcPr>
            <w:tcW w:w="1367"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p>
        </w:tc>
        <w:tc>
          <w:tcPr>
            <w:tcW w:w="118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p>
        </w:tc>
        <w:tc>
          <w:tcPr>
            <w:tcW w:w="246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p>
        </w:tc>
        <w:tc>
          <w:tcPr>
            <w:tcW w:w="4733"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0"/>
                <w:szCs w:val="20"/>
                <w:u w:val="none"/>
                <w:shd w:val="clear" w:fill="auto"/>
                <w:vertAlign w:val="baseline"/>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Pr>
        <w:t>Sumário</w:t>
      </w:r>
    </w:p>
    <w:sdt>
      <w:sdtPr>
        <w:id w:val="0"/>
      </w:sdtPr>
      <w:sdtContent>
        <w:p>
          <w:pPr>
            <w:tabs>
              <w:tab w:val="right" w:pos="9639"/>
            </w:tabs>
            <w:spacing w:before="80" w:line="240" w:lineRule="auto"/>
            <w:ind w:left="0" w:firstLine="0"/>
            <w:contextualSpacing w:val="0"/>
            <w:rPr>
              <w:sz w:val="24"/>
              <w:szCs w:val="24"/>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b/>
              <w:sz w:val="24"/>
              <w:szCs w:val="24"/>
            </w:rPr>
            <w:t>1. Introdução</w:t>
          </w:r>
          <w:r>
            <w:rPr>
              <w:b/>
              <w:sz w:val="24"/>
              <w:szCs w:val="24"/>
            </w:rPr>
            <w:fldChar w:fldCharType="end"/>
          </w:r>
          <w:r>
            <w:rPr>
              <w:b/>
              <w:sz w:val="24"/>
              <w:szCs w:val="24"/>
            </w:rPr>
            <w:tab/>
          </w:r>
          <w:r>
            <w:fldChar w:fldCharType="begin"/>
          </w:r>
          <w:r>
            <w:instrText xml:space="preserve"> PAGEREF _gjdgxs \h </w:instrText>
          </w:r>
          <w:r>
            <w:fldChar w:fldCharType="separate"/>
          </w:r>
          <w:r>
            <w:rPr>
              <w:b/>
              <w:sz w:val="24"/>
              <w:szCs w:val="24"/>
            </w:rPr>
            <w:t>5</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"_3znysh7" \h </w:instrText>
          </w:r>
          <w:r>
            <w:fldChar w:fldCharType="separate"/>
          </w:r>
          <w:r>
            <w:rPr>
              <w:sz w:val="24"/>
              <w:szCs w:val="24"/>
            </w:rPr>
            <w:t>1.1 Visão geral do documento</w:t>
          </w:r>
          <w:r>
            <w:rPr>
              <w:sz w:val="24"/>
              <w:szCs w:val="24"/>
            </w:rPr>
            <w:fldChar w:fldCharType="end"/>
          </w:r>
          <w:r>
            <w:rPr>
              <w:sz w:val="24"/>
              <w:szCs w:val="24"/>
            </w:rPr>
            <w:tab/>
          </w:r>
          <w:r>
            <w:fldChar w:fldCharType="begin"/>
          </w:r>
          <w:r>
            <w:instrText xml:space="preserve"> PAGEREF _3znysh7 \h </w:instrText>
          </w:r>
          <w:r>
            <w:fldChar w:fldCharType="separate"/>
          </w:r>
          <w:r>
            <w:rPr>
              <w:sz w:val="24"/>
              <w:szCs w:val="24"/>
            </w:rPr>
            <w:t>5</w:t>
          </w:r>
          <w:r>
            <w:fldChar w:fldCharType="end"/>
          </w:r>
        </w:p>
        <w:p>
          <w:pPr>
            <w:tabs>
              <w:tab w:val="right" w:pos="9639"/>
            </w:tabs>
            <w:spacing w:before="60" w:line="240" w:lineRule="auto"/>
            <w:ind w:left="360" w:firstLine="0"/>
            <w:contextualSpacing w:val="0"/>
            <w:rPr>
              <w:sz w:val="24"/>
              <w:szCs w:val="24"/>
            </w:rPr>
          </w:pPr>
          <w:bookmarkStart w:id="175" w:name="_GoBack"/>
          <w:bookmarkEnd w:id="175"/>
          <w:r>
            <w:fldChar w:fldCharType="begin"/>
          </w:r>
          <w:r>
            <w:instrText xml:space="preserve"> HYPERLINK \l "_tyjcwt" \h </w:instrText>
          </w:r>
          <w:r>
            <w:fldChar w:fldCharType="separate"/>
          </w:r>
          <w:r>
            <w:rPr>
              <w:sz w:val="24"/>
              <w:szCs w:val="24"/>
            </w:rPr>
            <w:t>1.2 Convenções, termos e abreviações</w:t>
          </w:r>
          <w:r>
            <w:rPr>
              <w:sz w:val="24"/>
              <w:szCs w:val="24"/>
            </w:rPr>
            <w:fldChar w:fldCharType="end"/>
          </w:r>
          <w:r>
            <w:rPr>
              <w:sz w:val="24"/>
              <w:szCs w:val="24"/>
            </w:rPr>
            <w:tab/>
          </w:r>
          <w:r>
            <w:fldChar w:fldCharType="begin"/>
          </w:r>
          <w:r>
            <w:instrText xml:space="preserve"> PAGEREF _tyjcwt \h </w:instrText>
          </w:r>
          <w:r>
            <w:fldChar w:fldCharType="separate"/>
          </w:r>
          <w:r>
            <w:rPr>
              <w:sz w:val="24"/>
              <w:szCs w:val="24"/>
            </w:rPr>
            <w:t>5</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"_4d34og8" \h </w:instrText>
          </w:r>
          <w:r>
            <w:fldChar w:fldCharType="separate"/>
          </w:r>
          <w:r>
            <w:rPr>
              <w:sz w:val="24"/>
              <w:szCs w:val="24"/>
            </w:rPr>
            <w:t>1.2.1 Identificação dos requisitos/casos de uso</w:t>
          </w:r>
          <w:r>
            <w:rPr>
              <w:sz w:val="24"/>
              <w:szCs w:val="24"/>
            </w:rPr>
            <w:fldChar w:fldCharType="end"/>
          </w:r>
          <w:r>
            <w:rPr>
              <w:sz w:val="24"/>
              <w:szCs w:val="24"/>
            </w:rPr>
            <w:tab/>
          </w:r>
          <w:r>
            <w:fldChar w:fldCharType="begin"/>
          </w:r>
          <w:r>
            <w:instrText xml:space="preserve"> PAGEREF _4d34og8 \h </w:instrText>
          </w:r>
          <w:r>
            <w:fldChar w:fldCharType="separate"/>
          </w:r>
          <w:r>
            <w:rPr>
              <w:sz w:val="24"/>
              <w:szCs w:val="24"/>
            </w:rPr>
            <w:t>5</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"_17dp8vu" \h </w:instrText>
          </w:r>
          <w:r>
            <w:fldChar w:fldCharType="separate"/>
          </w:r>
          <w:r>
            <w:rPr>
              <w:sz w:val="24"/>
              <w:szCs w:val="24"/>
            </w:rPr>
            <w:t>1.2.2 Prioridades dos requisitos/casos de uso</w:t>
          </w:r>
          <w:r>
            <w:rPr>
              <w:sz w:val="24"/>
              <w:szCs w:val="24"/>
            </w:rPr>
            <w:fldChar w:fldCharType="end"/>
          </w:r>
          <w:r>
            <w:rPr>
              <w:sz w:val="24"/>
              <w:szCs w:val="24"/>
            </w:rPr>
            <w:tab/>
          </w:r>
          <w:r>
            <w:fldChar w:fldCharType="begin"/>
          </w:r>
          <w:r>
            <w:instrText xml:space="preserve"> PAGEREF _17dp8vu \h </w:instrText>
          </w:r>
          <w:r>
            <w:fldChar w:fldCharType="separate"/>
          </w:r>
          <w:r>
            <w:rPr>
              <w:sz w:val="24"/>
              <w:szCs w:val="24"/>
            </w:rPr>
            <w:t>5</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"_lnxbz9" \h </w:instrText>
          </w:r>
          <w:r>
            <w:fldChar w:fldCharType="separate"/>
          </w:r>
          <w:r>
            <w:rPr>
              <w:sz w:val="24"/>
              <w:szCs w:val="24"/>
            </w:rPr>
            <w:t>1.3 O Problema</w:t>
          </w:r>
          <w:r>
            <w:rPr>
              <w:sz w:val="24"/>
              <w:szCs w:val="24"/>
            </w:rPr>
            <w:fldChar w:fldCharType="end"/>
          </w:r>
          <w:r>
            <w:rPr>
              <w:sz w:val="24"/>
              <w:szCs w:val="24"/>
            </w:rPr>
            <w:tab/>
          </w:r>
          <w:r>
            <w:fldChar w:fldCharType="begin"/>
          </w:r>
          <w:r>
            <w:instrText xml:space="preserve"> PAGEREF _lnxbz9 \h </w:instrText>
          </w:r>
          <w:r>
            <w:fldChar w:fldCharType="separate"/>
          </w:r>
          <w:r>
            <w:rPr>
              <w:sz w:val="24"/>
              <w:szCs w:val="24"/>
            </w:rPr>
            <w:t>6</w:t>
          </w:r>
          <w:r>
            <w:fldChar w:fldCharType="end"/>
          </w:r>
        </w:p>
        <w:p>
          <w:pPr>
            <w:tabs>
              <w:tab w:val="right" w:pos="9639"/>
            </w:tabs>
            <w:spacing w:before="200" w:line="240" w:lineRule="auto"/>
            <w:ind w:left="0" w:firstLine="0"/>
            <w:contextualSpacing w:val="0"/>
            <w:rPr>
              <w:sz w:val="24"/>
              <w:szCs w:val="24"/>
            </w:rPr>
          </w:pPr>
          <w:r>
            <w:fldChar w:fldCharType="begin"/>
          </w:r>
          <w:r>
            <w:instrText xml:space="preserve"> HYPERLINK \l "_35nkun2" \h </w:instrText>
          </w:r>
          <w:r>
            <w:fldChar w:fldCharType="separate"/>
          </w:r>
          <w:r>
            <w:rPr>
              <w:b/>
              <w:sz w:val="24"/>
              <w:szCs w:val="24"/>
            </w:rPr>
            <w:t>2. Visão geral do sistema</w:t>
          </w:r>
          <w:r>
            <w:rPr>
              <w:b/>
              <w:sz w:val="24"/>
              <w:szCs w:val="24"/>
            </w:rPr>
            <w:fldChar w:fldCharType="end"/>
          </w:r>
          <w:r>
            <w:rPr>
              <w:b/>
              <w:sz w:val="24"/>
              <w:szCs w:val="24"/>
            </w:rPr>
            <w:tab/>
          </w:r>
          <w:r>
            <w:fldChar w:fldCharType="begin"/>
          </w:r>
          <w:r>
            <w:instrText xml:space="preserve"> PAGEREF _35nkun2 \h </w:instrText>
          </w:r>
          <w:r>
            <w:fldChar w:fldCharType="separate"/>
          </w:r>
          <w:r>
            <w:rPr>
              <w:b/>
              <w:sz w:val="24"/>
              <w:szCs w:val="24"/>
            </w:rPr>
            <w:t>6</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"_1y810tw" \h </w:instrText>
          </w:r>
          <w:r>
            <w:fldChar w:fldCharType="separate"/>
          </w:r>
          <w:r>
            <w:rPr>
              <w:sz w:val="24"/>
              <w:szCs w:val="24"/>
            </w:rPr>
            <w:t>2.1 Abrangência e sistemas relacionados</w:t>
          </w:r>
          <w:r>
            <w:rPr>
              <w:sz w:val="24"/>
              <w:szCs w:val="24"/>
            </w:rPr>
            <w:fldChar w:fldCharType="end"/>
          </w:r>
          <w:r>
            <w:rPr>
              <w:sz w:val="24"/>
              <w:szCs w:val="24"/>
            </w:rPr>
            <w:tab/>
          </w:r>
          <w:r>
            <w:fldChar w:fldCharType="begin"/>
          </w:r>
          <w:r>
            <w:instrText xml:space="preserve"> PAGEREF _1y810tw \h </w:instrText>
          </w:r>
          <w:r>
            <w:fldChar w:fldCharType="separate"/>
          </w:r>
          <w:r>
            <w:rPr>
              <w:sz w:val="24"/>
              <w:szCs w:val="24"/>
            </w:rPr>
            <w:t>6</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"_3whwml4" \h </w:instrText>
          </w:r>
          <w:r>
            <w:fldChar w:fldCharType="separate"/>
          </w:r>
          <w:r>
            <w:rPr>
              <w:sz w:val="24"/>
              <w:szCs w:val="24"/>
            </w:rPr>
            <w:t>2.2 Descrição dos usuários</w:t>
          </w:r>
          <w:r>
            <w:rPr>
              <w:sz w:val="24"/>
              <w:szCs w:val="24"/>
            </w:rPr>
            <w:fldChar w:fldCharType="end"/>
          </w:r>
          <w:r>
            <w:rPr>
              <w:sz w:val="24"/>
              <w:szCs w:val="24"/>
            </w:rPr>
            <w:tab/>
          </w:r>
          <w:r>
            <w:fldChar w:fldCharType="begin"/>
          </w:r>
          <w:r>
            <w:instrText xml:space="preserve"> PAGEREF _3whwml4 \h </w:instrText>
          </w:r>
          <w:r>
            <w:fldChar w:fldCharType="separate"/>
          </w:r>
          <w:r>
            <w:rPr>
              <w:sz w:val="24"/>
              <w:szCs w:val="24"/>
            </w:rPr>
            <w:t>7</w:t>
          </w:r>
          <w:r>
            <w:fldChar w:fldCharType="end"/>
          </w:r>
        </w:p>
        <w:p>
          <w:pPr>
            <w:tabs>
              <w:tab w:val="right" w:pos="9639"/>
            </w:tabs>
            <w:spacing w:before="200" w:line="240" w:lineRule="auto"/>
            <w:ind w:left="0" w:firstLine="0"/>
            <w:contextualSpacing w:val="0"/>
            <w:rPr>
              <w:sz w:val="24"/>
              <w:szCs w:val="24"/>
            </w:rPr>
          </w:pPr>
          <w:r>
            <w:fldChar w:fldCharType="begin"/>
          </w:r>
          <w:r>
            <w:instrText xml:space="preserve"> HYPERLINK \l "_3as4poj" \h </w:instrText>
          </w:r>
          <w:r>
            <w:fldChar w:fldCharType="separate"/>
          </w:r>
          <w:r>
            <w:rPr>
              <w:b/>
              <w:sz w:val="24"/>
              <w:szCs w:val="24"/>
            </w:rPr>
            <w:t>3. Casos de uso</w:t>
          </w:r>
          <w:r>
            <w:rPr>
              <w:b/>
              <w:sz w:val="24"/>
              <w:szCs w:val="24"/>
            </w:rPr>
            <w:fldChar w:fldCharType="end"/>
          </w:r>
          <w:r>
            <w:rPr>
              <w:b/>
              <w:sz w:val="24"/>
              <w:szCs w:val="24"/>
            </w:rPr>
            <w:tab/>
          </w:r>
          <w:r>
            <w:fldChar w:fldCharType="begin"/>
          </w:r>
          <w:r>
            <w:instrText xml:space="preserve"> PAGEREF _3as4poj \h </w:instrText>
          </w:r>
          <w:r>
            <w:fldChar w:fldCharType="separate"/>
          </w:r>
          <w:r>
            <w:rPr>
              <w:b/>
              <w:sz w:val="24"/>
              <w:szCs w:val="24"/>
            </w:rPr>
            <w:t>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"_4bxvbgra1weh" \h </w:instrText>
          </w:r>
          <w:r>
            <w:fldChar w:fldCharType="separate"/>
          </w:r>
          <w:r>
            <w:rPr>
              <w:sz w:val="24"/>
              <w:szCs w:val="24"/>
            </w:rPr>
            <w:t>01 [UC01] Importar as colunas NOME, NOME_COMPLETO e SIGLA_PARTIDO dos arquivos  SENADORES.CSV e DEPUTADOS.CSV para uma tabela denominada de PARLAMENTAR.</w:t>
          </w:r>
          <w:r>
            <w:rPr>
              <w:sz w:val="24"/>
              <w:szCs w:val="24"/>
            </w:rPr>
            <w:fldChar w:fldCharType="end"/>
          </w:r>
          <w:r>
            <w:rPr>
              <w:sz w:val="24"/>
              <w:szCs w:val="24"/>
            </w:rPr>
            <w:tab/>
          </w:r>
          <w:r>
            <w:fldChar w:fldCharType="begin"/>
          </w:r>
          <w:r>
            <w:instrText xml:space="preserve"> PAGEREF _4bxvbgra1weh \h </w:instrText>
          </w:r>
          <w:r>
            <w:fldChar w:fldCharType="separate"/>
          </w:r>
          <w:r>
            <w:rPr>
              <w:sz w:val="24"/>
              <w:szCs w:val="24"/>
            </w:rPr>
            <w:t>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"_49x2ik5" \h </w:instrText>
          </w:r>
          <w:r>
            <w:fldChar w:fldCharType="separate"/>
          </w:r>
          <w:r>
            <w:rPr>
              <w:sz w:val="24"/>
              <w:szCs w:val="24"/>
            </w:rPr>
            <w:t>02 [UC02] Importar o conteúdo do Arquivo SICONV_EMENDA.CSV para a tabela EMENDA</w:t>
          </w:r>
          <w:r>
            <w:rPr>
              <w:sz w:val="24"/>
              <w:szCs w:val="24"/>
            </w:rPr>
            <w:fldChar w:fldCharType="end"/>
          </w:r>
          <w:r>
            <w:rPr>
              <w:sz w:val="24"/>
              <w:szCs w:val="24"/>
            </w:rPr>
            <w:tab/>
          </w:r>
          <w:r>
            <w:fldChar w:fldCharType="begin"/>
          </w:r>
          <w:r>
            <w:instrText xml:space="preserve"> PAGEREF _49x2ik5 \h </w:instrText>
          </w:r>
          <w:r>
            <w:fldChar w:fldCharType="separate"/>
          </w:r>
          <w:r>
            <w:rPr>
              <w:sz w:val="24"/>
              <w:szCs w:val="24"/>
            </w:rPr>
            <w:t>11</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"_2p2csry" \h </w:instrText>
          </w:r>
          <w:r>
            <w:fldChar w:fldCharType="separate"/>
          </w:r>
          <w:r>
            <w:rPr>
              <w:sz w:val="24"/>
              <w:szCs w:val="24"/>
            </w:rPr>
            <w:t>03 [UC03] Importar o conteúdo do Arquivo SICONV_PROPOSTA.CSV nas tabelas PROPOSTA,  PROPONENTE, MUNICIPIO E ORGAO.</w:t>
          </w:r>
          <w:r>
            <w:rPr>
              <w:sz w:val="24"/>
              <w:szCs w:val="24"/>
            </w:rPr>
            <w:fldChar w:fldCharType="end"/>
          </w:r>
          <w:r>
            <w:rPr>
              <w:sz w:val="24"/>
              <w:szCs w:val="24"/>
            </w:rPr>
            <w:tab/>
          </w:r>
          <w:r>
            <w:fldChar w:fldCharType="begin"/>
          </w:r>
          <w:r>
            <w:instrText xml:space="preserve"> PAGEREF _2p2csry \h </w:instrText>
          </w:r>
          <w:r>
            <w:fldChar w:fldCharType="separate"/>
          </w:r>
          <w:r>
            <w:rPr>
              <w:sz w:val="24"/>
              <w:szCs w:val="24"/>
            </w:rPr>
            <w:t>14</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"_147n2zr" \h </w:instrText>
          </w:r>
          <w:r>
            <w:fldChar w:fldCharType="separate"/>
          </w:r>
          <w:r>
            <w:rPr>
              <w:sz w:val="24"/>
              <w:szCs w:val="24"/>
            </w:rPr>
            <w:t>04 [UC04] Importar o conteúdo do Arquivo SICONV_CONVENIO.CSV em uma tabela CONVENIO.</w:t>
          </w:r>
          <w:r>
            <w:rPr>
              <w:sz w:val="24"/>
              <w:szCs w:val="24"/>
            </w:rPr>
            <w:fldChar w:fldCharType="end"/>
          </w:r>
          <w:r>
            <w:rPr>
              <w:sz w:val="24"/>
              <w:szCs w:val="24"/>
            </w:rPr>
            <w:tab/>
          </w:r>
          <w:r>
            <w:fldChar w:fldCharType="begin"/>
          </w:r>
          <w:r>
            <w:instrText xml:space="preserve"> PAGEREF _147n2zr \h </w:instrText>
          </w:r>
          <w:r>
            <w:fldChar w:fldCharType="separate"/>
          </w:r>
          <w:r>
            <w:rPr>
              <w:sz w:val="24"/>
              <w:szCs w:val="24"/>
            </w:rPr>
            <w:t>18</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"_3o7alnk" \h </w:instrText>
          </w:r>
          <w:r>
            <w:fldChar w:fldCharType="separate"/>
          </w:r>
          <w:r>
            <w:rPr>
              <w:sz w:val="24"/>
              <w:szCs w:val="24"/>
            </w:rPr>
            <w:t>05 [UC05] Importar o conteúdo do Arquivo SICONV_HISTORICO.CSV na tabela HISTORICO.</w:t>
          </w:r>
          <w:r>
            <w:rPr>
              <w:sz w:val="24"/>
              <w:szCs w:val="24"/>
            </w:rPr>
            <w:fldChar w:fldCharType="end"/>
          </w:r>
          <w:r>
            <w:rPr>
              <w:sz w:val="24"/>
              <w:szCs w:val="24"/>
            </w:rPr>
            <w:tab/>
          </w:r>
          <w:r>
            <w:fldChar w:fldCharType="begin"/>
          </w:r>
          <w:r>
            <w:instrText xml:space="preserve"> PAGEREF _3o7alnk \h </w:instrText>
          </w:r>
          <w:r>
            <w:fldChar w:fldCharType="separate"/>
          </w:r>
          <w:r>
            <w:rPr>
              <w:sz w:val="24"/>
              <w:szCs w:val="24"/>
            </w:rPr>
            <w:t>21</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"_23ckvvd" \h </w:instrText>
          </w:r>
          <w:r>
            <w:fldChar w:fldCharType="separate"/>
          </w:r>
          <w:r>
            <w:rPr>
              <w:sz w:val="24"/>
              <w:szCs w:val="24"/>
            </w:rPr>
            <w:t>06 [UC06] Importar o conteúdo do Arquivo SICONV_DESEMBOLSO.CSV na tabela DESEMBOLSO.</w:t>
          </w:r>
          <w:r>
            <w:rPr>
              <w:sz w:val="24"/>
              <w:szCs w:val="24"/>
            </w:rPr>
            <w:fldChar w:fldCharType="end"/>
          </w:r>
          <w:r>
            <w:rPr>
              <w:sz w:val="24"/>
              <w:szCs w:val="24"/>
            </w:rPr>
            <w:tab/>
          </w:r>
          <w:r>
            <w:fldChar w:fldCharType="begin"/>
          </w:r>
          <w:r>
            <w:instrText xml:space="preserve"> PAGEREF _23ckvvd \h </w:instrText>
          </w:r>
          <w:r>
            <w:fldChar w:fldCharType="separate"/>
          </w:r>
          <w:r>
            <w:rPr>
              <w:sz w:val="24"/>
              <w:szCs w:val="24"/>
            </w:rPr>
            <w:t>24</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"_ihv636" \h </w:instrText>
          </w:r>
          <w:r>
            <w:fldChar w:fldCharType="separate"/>
          </w:r>
          <w:r>
            <w:rPr>
              <w:sz w:val="24"/>
              <w:szCs w:val="24"/>
            </w:rPr>
            <w:t>07 [UC07] Importar o conteúdo do Arquivo SICONV_TERMO_ADITIVO.CSV na tabela TERMO_ADITIVO.</w:t>
          </w:r>
          <w:r>
            <w:rPr>
              <w:sz w:val="24"/>
              <w:szCs w:val="24"/>
            </w:rPr>
            <w:fldChar w:fldCharType="end"/>
          </w:r>
          <w:r>
            <w:rPr>
              <w:sz w:val="24"/>
              <w:szCs w:val="24"/>
            </w:rPr>
            <w:tab/>
          </w:r>
          <w:r>
            <w:fldChar w:fldCharType="begin"/>
          </w:r>
          <w:r>
            <w:instrText xml:space="preserve"> PAGEREF _ihv636 \h </w:instrText>
          </w:r>
          <w:r>
            <w:fldChar w:fldCharType="separate"/>
          </w:r>
          <w:r>
            <w:rPr>
              <w:sz w:val="24"/>
              <w:szCs w:val="24"/>
            </w:rPr>
            <w:t>27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"_32hioqz" \h </w:instrText>
          </w:r>
          <w:r>
            <w:fldChar w:fldCharType="separate"/>
          </w:r>
          <w:r>
            <w:rPr>
              <w:sz w:val="24"/>
              <w:szCs w:val="24"/>
            </w:rPr>
            <w:t>08 [UC08] Importar conteúdo do Arquivo SICONV_OBTV_CONVENENTE.CSV nas tabelas OBTV_CONVENENTE e FAVORECIDO_OBTV.</w:t>
          </w:r>
          <w:r>
            <w:rPr>
              <w:sz w:val="24"/>
              <w:szCs w:val="24"/>
            </w:rPr>
            <w:fldChar w:fldCharType="end"/>
          </w:r>
          <w:r>
            <w:rPr>
              <w:sz w:val="24"/>
              <w:szCs w:val="24"/>
            </w:rPr>
            <w:tab/>
          </w:r>
          <w:r>
            <w:fldChar w:fldCharType="begin"/>
          </w:r>
          <w:r>
            <w:instrText xml:space="preserve"> PAGEREF _32hioqz \h </w:instrText>
          </w:r>
          <w:r>
            <w:fldChar w:fldCharType="separate"/>
          </w:r>
          <w:r>
            <w:rPr>
              <w:sz w:val="24"/>
              <w:szCs w:val="24"/>
            </w:rPr>
            <w:t>29</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"_1hmsyys" \h </w:instrText>
          </w:r>
          <w:r>
            <w:fldChar w:fldCharType="separate"/>
          </w:r>
          <w:r>
            <w:rPr>
              <w:sz w:val="24"/>
              <w:szCs w:val="24"/>
            </w:rPr>
            <w:t>09 [UC09] Importar conteúdo do Arquivo SICONV_PAGAMENTO.CSV em uma tabela PAGAMENTO, DOCUMENTO_DE_LIQUIDACAO e FORNECEDOR.</w:t>
          </w:r>
          <w:r>
            <w:rPr>
              <w:sz w:val="24"/>
              <w:szCs w:val="24"/>
            </w:rPr>
            <w:fldChar w:fldCharType="end"/>
          </w:r>
          <w:r>
            <w:rPr>
              <w:sz w:val="24"/>
              <w:szCs w:val="24"/>
            </w:rPr>
            <w:tab/>
          </w:r>
          <w:r>
            <w:fldChar w:fldCharType="begin"/>
          </w:r>
          <w:r>
            <w:instrText xml:space="preserve"> PAGEREF _1hmsyys \h </w:instrText>
          </w:r>
          <w:r>
            <w:fldChar w:fldCharType="separate"/>
          </w:r>
          <w:r>
            <w:rPr>
              <w:sz w:val="24"/>
              <w:szCs w:val="24"/>
            </w:rPr>
            <w:t>32</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"_48pi1tg" \h </w:instrText>
          </w:r>
          <w:r>
            <w:fldChar w:fldCharType="separate"/>
          </w:r>
          <w:r>
            <w:rPr>
              <w:sz w:val="24"/>
              <w:szCs w:val="24"/>
            </w:rPr>
            <w:t>10 [UC10] Importar conteúdo do Arquivo SICONV_META_CRONO_FISICO.CSV na tabela META.</w:t>
          </w:r>
          <w:r>
            <w:rPr>
              <w:sz w:val="24"/>
              <w:szCs w:val="24"/>
            </w:rPr>
            <w:fldChar w:fldCharType="end"/>
          </w:r>
          <w:r>
            <w:rPr>
              <w:sz w:val="24"/>
              <w:szCs w:val="24"/>
            </w:rPr>
            <w:tab/>
          </w:r>
          <w:r>
            <w:fldChar w:fldCharType="begin"/>
          </w:r>
          <w:r>
            <w:instrText xml:space="preserve"> PAGEREF _48pi1tg \h </w:instrText>
          </w:r>
          <w:r>
            <w:fldChar w:fldCharType="separate"/>
          </w:r>
          <w:r>
            <w:rPr>
              <w:sz w:val="24"/>
              <w:szCs w:val="24"/>
            </w:rPr>
            <w:t>35</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"_11si5id" \h </w:instrText>
          </w:r>
          <w:r>
            <w:fldChar w:fldCharType="separate"/>
          </w:r>
          <w:r>
            <w:rPr>
              <w:sz w:val="24"/>
              <w:szCs w:val="24"/>
            </w:rPr>
            <w:t>11 [UC011] Importar conteúdo do Arquivo SICONV_EMPENHO.CSV em uma tabela EMPENHO.</w:t>
          </w:r>
          <w:r>
            <w:rPr>
              <w:sz w:val="24"/>
              <w:szCs w:val="24"/>
            </w:rPr>
            <w:fldChar w:fldCharType="end"/>
          </w:r>
          <w:r>
            <w:rPr>
              <w:sz w:val="24"/>
              <w:szCs w:val="24"/>
            </w:rPr>
            <w:tab/>
          </w:r>
          <w:r>
            <w:fldChar w:fldCharType="begin"/>
          </w:r>
          <w:r>
            <w:instrText xml:space="preserve"> PAGEREF _11si5id \h </w:instrText>
          </w:r>
          <w:r>
            <w:fldChar w:fldCharType="separate"/>
          </w:r>
          <w:r>
            <w:rPr>
              <w:sz w:val="24"/>
              <w:szCs w:val="24"/>
            </w:rPr>
            <w:t>38</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"_1smtxgf" \h </w:instrText>
          </w:r>
          <w:r>
            <w:fldChar w:fldCharType="separate"/>
          </w:r>
          <w:r>
            <w:rPr>
              <w:sz w:val="24"/>
              <w:szCs w:val="24"/>
            </w:rPr>
            <w:t>12 [UC12] Consultar Convênios por Parlamentar</w:t>
          </w:r>
          <w:r>
            <w:rPr>
              <w:sz w:val="24"/>
              <w:szCs w:val="24"/>
            </w:rPr>
            <w:fldChar w:fldCharType="end"/>
          </w:r>
          <w:r>
            <w:rPr>
              <w:sz w:val="24"/>
              <w:szCs w:val="24"/>
            </w:rPr>
            <w:tab/>
          </w:r>
          <w:r>
            <w:fldChar w:fldCharType="begin"/>
          </w:r>
          <w:r>
            <w:instrText xml:space="preserve"> PAGEREF _1smtxgf \h </w:instrText>
          </w:r>
          <w:r>
            <w:fldChar w:fldCharType="separate"/>
          </w:r>
          <w:r>
            <w:rPr>
              <w:sz w:val="24"/>
              <w:szCs w:val="24"/>
            </w:rPr>
            <w:t>40</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"_4cmhg48" \h </w:instrText>
          </w:r>
          <w:r>
            <w:fldChar w:fldCharType="separate"/>
          </w:r>
          <w:r>
            <w:rPr>
              <w:sz w:val="24"/>
              <w:szCs w:val="24"/>
            </w:rPr>
            <w:t>13 [UC13] Consultar Convênios por Órgão</w:t>
          </w:r>
          <w:r>
            <w:rPr>
              <w:sz w:val="24"/>
              <w:szCs w:val="24"/>
            </w:rPr>
            <w:fldChar w:fldCharType="end"/>
          </w:r>
          <w:r>
            <w:rPr>
              <w:sz w:val="24"/>
              <w:szCs w:val="24"/>
            </w:rPr>
            <w:tab/>
          </w:r>
          <w:r>
            <w:fldChar w:fldCharType="begin"/>
          </w:r>
          <w:r>
            <w:instrText xml:space="preserve"> PAGEREF _4cmhg48 \h </w:instrText>
          </w:r>
          <w:r>
            <w:fldChar w:fldCharType="separate"/>
          </w:r>
          <w:r>
            <w:rPr>
              <w:sz w:val="24"/>
              <w:szCs w:val="24"/>
            </w:rPr>
            <w:t>46</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"_2rrrqc1" \h </w:instrText>
          </w:r>
          <w:r>
            <w:fldChar w:fldCharType="separate"/>
          </w:r>
          <w:r>
            <w:rPr>
              <w:sz w:val="24"/>
              <w:szCs w:val="24"/>
            </w:rPr>
            <w:t>14 [UC14] Consultar Convênios por Beneficiário</w:t>
          </w:r>
          <w:r>
            <w:rPr>
              <w:sz w:val="24"/>
              <w:szCs w:val="24"/>
            </w:rPr>
            <w:fldChar w:fldCharType="end"/>
          </w:r>
          <w:r>
            <w:rPr>
              <w:sz w:val="24"/>
              <w:szCs w:val="24"/>
            </w:rPr>
            <w:tab/>
          </w:r>
          <w:r>
            <w:fldChar w:fldCharType="begin"/>
          </w:r>
          <w:r>
            <w:instrText xml:space="preserve"> PAGEREF _2rrrqc1 \h </w:instrText>
          </w:r>
          <w:r>
            <w:fldChar w:fldCharType="separate"/>
          </w:r>
          <w:r>
            <w:rPr>
              <w:sz w:val="24"/>
              <w:szCs w:val="24"/>
            </w:rPr>
            <w:t>51</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"_16x20ju" \h </w:instrText>
          </w:r>
          <w:r>
            <w:fldChar w:fldCharType="separate"/>
          </w:r>
          <w:r>
            <w:rPr>
              <w:sz w:val="24"/>
              <w:szCs w:val="24"/>
            </w:rPr>
            <w:t>15 [UC15] Listar os Parlamentares Outliers</w:t>
          </w:r>
          <w:r>
            <w:rPr>
              <w:sz w:val="24"/>
              <w:szCs w:val="24"/>
            </w:rPr>
            <w:fldChar w:fldCharType="end"/>
          </w:r>
          <w:r>
            <w:rPr>
              <w:sz w:val="24"/>
              <w:szCs w:val="24"/>
            </w:rPr>
            <w:tab/>
          </w:r>
          <w:r>
            <w:fldChar w:fldCharType="begin"/>
          </w:r>
          <w:r>
            <w:instrText xml:space="preserve"> PAGEREF _16x20ju \h </w:instrText>
          </w:r>
          <w:r>
            <w:fldChar w:fldCharType="separate"/>
          </w:r>
          <w:r>
            <w:rPr>
              <w:sz w:val="24"/>
              <w:szCs w:val="24"/>
            </w:rPr>
            <w:t>56</w:t>
          </w:r>
          <w:r>
            <w:fldChar w:fldCharType="end"/>
          </w:r>
        </w:p>
        <w:p>
          <w:pPr>
            <w:tabs>
              <w:tab w:val="right" w:pos="9639"/>
            </w:tabs>
            <w:spacing w:before="200" w:line="240" w:lineRule="auto"/>
            <w:ind w:left="0" w:firstLine="0"/>
            <w:contextualSpacing w:val="0"/>
            <w:rPr>
              <w:sz w:val="24"/>
              <w:szCs w:val="24"/>
            </w:rPr>
          </w:pPr>
          <w:r>
            <w:fldChar w:fldCharType="begin"/>
          </w:r>
          <w:r>
            <w:instrText xml:space="preserve"> HYPERLINK \l "_3qwpj7n" \h </w:instrText>
          </w:r>
          <w:r>
            <w:fldChar w:fldCharType="separate"/>
          </w:r>
          <w:r>
            <w:rPr>
              <w:b/>
              <w:sz w:val="24"/>
              <w:szCs w:val="24"/>
            </w:rPr>
            <w:t>4. Requisitos não-funcionais</w:t>
          </w:r>
          <w:r>
            <w:rPr>
              <w:b/>
              <w:sz w:val="24"/>
              <w:szCs w:val="24"/>
            </w:rPr>
            <w:fldChar w:fldCharType="end"/>
          </w:r>
          <w:r>
            <w:rPr>
              <w:b/>
              <w:sz w:val="24"/>
              <w:szCs w:val="24"/>
            </w:rPr>
            <w:tab/>
          </w:r>
          <w:r>
            <w:fldChar w:fldCharType="begin"/>
          </w:r>
          <w:r>
            <w:instrText xml:space="preserve"> PAGEREF _3qwpj7n \h </w:instrText>
          </w:r>
          <w:r>
            <w:fldChar w:fldCharType="separate"/>
          </w:r>
          <w:r>
            <w:rPr>
              <w:b/>
              <w:sz w:val="24"/>
              <w:szCs w:val="24"/>
            </w:rPr>
            <w:t>57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"_l7a3n9" \h </w:instrText>
          </w:r>
          <w:r>
            <w:fldChar w:fldCharType="separate"/>
          </w:r>
          <w:r>
            <w:rPr>
              <w:sz w:val="24"/>
              <w:szCs w:val="24"/>
            </w:rPr>
            <w:t>4.1 Usabilidade</w:t>
          </w:r>
          <w:r>
            <w:rPr>
              <w:sz w:val="24"/>
              <w:szCs w:val="24"/>
            </w:rPr>
            <w:fldChar w:fldCharType="end"/>
          </w:r>
          <w:r>
            <w:rPr>
              <w:sz w:val="24"/>
              <w:szCs w:val="24"/>
            </w:rPr>
            <w:tab/>
          </w:r>
          <w:r>
            <w:fldChar w:fldCharType="begin"/>
          </w:r>
          <w:r>
            <w:instrText xml:space="preserve"> PAGEREF _l7a3n9 \h </w:instrText>
          </w:r>
          <w:r>
            <w:fldChar w:fldCharType="separate"/>
          </w:r>
          <w:r>
            <w:rPr>
              <w:sz w:val="24"/>
              <w:szCs w:val="24"/>
            </w:rPr>
            <w:t>57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"_44bvf6o" \h </w:instrText>
          </w:r>
          <w:r>
            <w:fldChar w:fldCharType="separate"/>
          </w:r>
          <w:r>
            <w:rPr>
              <w:sz w:val="24"/>
              <w:szCs w:val="24"/>
            </w:rPr>
            <w:t>4.2 Confiabilidade</w:t>
          </w:r>
          <w:r>
            <w:rPr>
              <w:sz w:val="24"/>
              <w:szCs w:val="24"/>
            </w:rPr>
            <w:fldChar w:fldCharType="end"/>
          </w:r>
          <w:r>
            <w:rPr>
              <w:sz w:val="24"/>
              <w:szCs w:val="24"/>
            </w:rPr>
            <w:tab/>
          </w:r>
          <w:r>
            <w:fldChar w:fldCharType="begin"/>
          </w:r>
          <w:r>
            <w:instrText xml:space="preserve"> PAGEREF _44bvf6o \h </w:instrText>
          </w:r>
          <w:r>
            <w:fldChar w:fldCharType="separate"/>
          </w:r>
          <w:r>
            <w:rPr>
              <w:sz w:val="24"/>
              <w:szCs w:val="24"/>
            </w:rPr>
            <w:t>57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"_3im3ia3" \h </w:instrText>
          </w:r>
          <w:r>
            <w:fldChar w:fldCharType="separate"/>
          </w:r>
          <w:r>
            <w:rPr>
              <w:sz w:val="24"/>
              <w:szCs w:val="24"/>
            </w:rPr>
            <w:t>4.3 Desempenho</w:t>
          </w:r>
          <w:r>
            <w:rPr>
              <w:sz w:val="24"/>
              <w:szCs w:val="24"/>
            </w:rPr>
            <w:fldChar w:fldCharType="end"/>
          </w:r>
          <w:r>
            <w:rPr>
              <w:sz w:val="24"/>
              <w:szCs w:val="24"/>
            </w:rPr>
            <w:tab/>
          </w:r>
          <w:r>
            <w:fldChar w:fldCharType="begin"/>
          </w:r>
          <w:r>
            <w:instrText xml:space="preserve"> PAGEREF _3im3ia3 \h </w:instrText>
          </w:r>
          <w:r>
            <w:fldChar w:fldCharType="separate"/>
          </w:r>
          <w:r>
            <w:rPr>
              <w:sz w:val="24"/>
              <w:szCs w:val="24"/>
            </w:rPr>
            <w:t>57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"_2wwbldi" \h </w:instrText>
          </w:r>
          <w:r>
            <w:fldChar w:fldCharType="separate"/>
          </w:r>
          <w:r>
            <w:rPr>
              <w:sz w:val="24"/>
              <w:szCs w:val="24"/>
            </w:rPr>
            <w:t>4.4 Segurança</w:t>
          </w:r>
          <w:r>
            <w:rPr>
              <w:sz w:val="24"/>
              <w:szCs w:val="24"/>
            </w:rPr>
            <w:fldChar w:fldCharType="end"/>
          </w:r>
          <w:r>
            <w:rPr>
              <w:sz w:val="24"/>
              <w:szCs w:val="24"/>
            </w:rPr>
            <w:tab/>
          </w:r>
          <w:r>
            <w:fldChar w:fldCharType="begin"/>
          </w:r>
          <w:r>
            <w:instrText xml:space="preserve"> PAGEREF _2wwbldi \h </w:instrText>
          </w:r>
          <w:r>
            <w:fldChar w:fldCharType="separate"/>
          </w:r>
          <w:r>
            <w:rPr>
              <w:sz w:val="24"/>
              <w:szCs w:val="24"/>
            </w:rPr>
            <w:t>57</w:t>
          </w:r>
          <w:r>
            <w:fldChar w:fldCharType="end"/>
          </w:r>
        </w:p>
        <w:p>
          <w:pPr>
            <w:tabs>
              <w:tab w:val="right" w:pos="9639"/>
            </w:tabs>
            <w:spacing w:before="60" w:line="240" w:lineRule="auto"/>
            <w:ind w:left="360" w:firstLine="0"/>
            <w:contextualSpacing w:val="0"/>
            <w:rPr>
              <w:sz w:val="24"/>
              <w:szCs w:val="24"/>
            </w:rPr>
          </w:pPr>
          <w:r>
            <w:fldChar w:fldCharType="begin"/>
          </w:r>
          <w:r>
            <w:instrText xml:space="preserve"> HYPERLINK \l "_2b6jogx" \h </w:instrText>
          </w:r>
          <w:r>
            <w:fldChar w:fldCharType="separate"/>
          </w:r>
          <w:r>
            <w:rPr>
              <w:sz w:val="24"/>
              <w:szCs w:val="24"/>
            </w:rPr>
            <w:t>4.5 Hardware e Software</w:t>
          </w:r>
          <w:r>
            <w:rPr>
              <w:sz w:val="24"/>
              <w:szCs w:val="24"/>
            </w:rPr>
            <w:fldChar w:fldCharType="end"/>
          </w:r>
          <w:r>
            <w:rPr>
              <w:sz w:val="24"/>
              <w:szCs w:val="24"/>
            </w:rPr>
            <w:tab/>
          </w:r>
          <w:r>
            <w:fldChar w:fldCharType="begin"/>
          </w:r>
          <w:r>
            <w:instrText xml:space="preserve"> PAGEREF _2b6jogx \h </w:instrText>
          </w:r>
          <w:r>
            <w:fldChar w:fldCharType="separate"/>
          </w:r>
          <w:r>
            <w:rPr>
              <w:sz w:val="24"/>
              <w:szCs w:val="24"/>
            </w:rPr>
            <w:t>57</w:t>
          </w:r>
          <w:r>
            <w:fldChar w:fldCharType="end"/>
          </w:r>
        </w:p>
        <w:p>
          <w:pPr>
            <w:tabs>
              <w:tab w:val="right" w:pos="9639"/>
            </w:tabs>
            <w:spacing w:before="60" w:after="80" w:line="240" w:lineRule="auto"/>
            <w:ind w:left="360" w:firstLine="0"/>
            <w:contextualSpacing w:val="0"/>
            <w:rPr>
              <w:sz w:val="24"/>
              <w:szCs w:val="24"/>
            </w:rPr>
          </w:pPr>
          <w:r>
            <w:fldChar w:fldCharType="begin"/>
          </w:r>
          <w:r>
            <w:instrText xml:space="preserve"> HYPERLINK \l "_3abhhcj" \h </w:instrText>
          </w:r>
          <w:r>
            <w:fldChar w:fldCharType="separate"/>
          </w:r>
          <w:r>
            <w:rPr>
              <w:sz w:val="24"/>
              <w:szCs w:val="24"/>
            </w:rPr>
            <w:t>4.6 Adequação a padrões</w:t>
          </w:r>
          <w:r>
            <w:rPr>
              <w:sz w:val="24"/>
              <w:szCs w:val="24"/>
            </w:rPr>
            <w:fldChar w:fldCharType="end"/>
          </w:r>
          <w:r>
            <w:rPr>
              <w:sz w:val="24"/>
              <w:szCs w:val="24"/>
            </w:rPr>
            <w:tab/>
          </w:r>
          <w:r>
            <w:fldChar w:fldCharType="begin"/>
          </w:r>
          <w:r>
            <w:instrText xml:space="preserve"> PAGEREF _3abhhcj \h </w:instrText>
          </w:r>
          <w:r>
            <w:fldChar w:fldCharType="separate"/>
          </w:r>
          <w:r>
            <w:rPr>
              <w:sz w:val="24"/>
              <w:szCs w:val="24"/>
            </w:rPr>
            <w:t>58</w:t>
          </w:r>
          <w:r>
            <w:fldChar w:fldCharType="end"/>
          </w:r>
          <w:r>
            <w:fldChar w:fldCharType="end"/>
          </w:r>
        </w:p>
      </w:sdtContent>
    </w:sd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7"/>
        </w:tabs>
        <w:spacing w:before="60" w:after="80" w:line="240" w:lineRule="auto"/>
        <w:ind w:left="360" w:right="0" w:firstLine="0"/>
        <w:contextualSpacing w:val="0"/>
        <w:jc w:val="left"/>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37"/>
        </w:tabs>
        <w:spacing w:before="60" w:after="80" w:line="240" w:lineRule="auto"/>
        <w:ind w:left="360" w:right="0" w:firstLine="0"/>
        <w:contextualSpacing w:val="0"/>
        <w:jc w:val="left"/>
        <w:rPr>
          <w:sz w:val="24"/>
          <w:szCs w:val="24"/>
        </w:rPr>
      </w:pPr>
      <w:r>
        <w:br w:type="page"/>
      </w:r>
    </w:p>
    <w:p>
      <w:pPr>
        <w:pStyle w:val="3"/>
        <w:spacing w:line="240" w:lineRule="auto"/>
        <w:contextualSpacing w:val="0"/>
        <w:jc w:val="both"/>
        <w:rPr>
          <w:b/>
          <w:sz w:val="24"/>
          <w:szCs w:val="24"/>
        </w:rPr>
      </w:pPr>
      <w:bookmarkStart w:id="0" w:name="_gjdgxs" w:colFirst="0" w:colLast="0"/>
      <w:bookmarkEnd w:id="0"/>
      <w:r>
        <w:rPr>
          <w:b/>
          <w:sz w:val="24"/>
          <w:szCs w:val="24"/>
        </w:rPr>
        <w:t>1. Introdução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 w:name="_30j0zll" w:colFirst="0" w:colLast="0"/>
      <w:bookmarkEnd w:id="1"/>
      <w:r>
        <w:rPr>
          <w:rFonts w:ascii="Arial" w:hAnsi="Arial" w:eastAsia="Arial" w:cs="Arial"/>
          <w:b w:val="0"/>
          <w:i w:val="0"/>
          <w:smallCaps w:val="0"/>
          <w:strike w:val="0"/>
          <w:color w:val="000000"/>
          <w:sz w:val="24"/>
          <w:szCs w:val="24"/>
          <w:u w:val="none"/>
          <w:shd w:val="clear" w:fill="auto"/>
          <w:vertAlign w:val="baseline"/>
        </w:rPr>
        <w:t>Este documento especifica os casos de uso do sistema Sinforme, fornecendo aos desenvolvedores e clientes as informações pertinentes e indispensáveis para o projeto e sua implementação, assim como para a realização dos testes e homologação do sistema.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2" w:name="_1fob9te" w:colFirst="0" w:colLast="0"/>
      <w:bookmarkEnd w:id="2"/>
    </w:p>
    <w:p>
      <w:pPr>
        <w:pStyle w:val="4"/>
        <w:spacing w:before="60" w:after="60" w:line="240" w:lineRule="auto"/>
        <w:contextualSpacing w:val="0"/>
        <w:jc w:val="both"/>
        <w:rPr>
          <w:sz w:val="24"/>
          <w:szCs w:val="24"/>
        </w:rPr>
      </w:pPr>
      <w:bookmarkStart w:id="3" w:name="_3znysh7" w:colFirst="0" w:colLast="0"/>
      <w:bookmarkEnd w:id="3"/>
      <w:r>
        <w:rPr>
          <w:b/>
          <w:color w:val="000000"/>
          <w:sz w:val="24"/>
          <w:szCs w:val="24"/>
        </w:rPr>
        <w:t>1.1 Visão geral do documento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Além desta seção introdutória, as seções seguintes estão organizadas como descrito abaixo.</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Seção 2 – Descrição geral do sistema</w:t>
      </w:r>
      <w:r>
        <w:rPr>
          <w:rFonts w:ascii="Arial" w:hAnsi="Arial" w:eastAsia="Arial" w:cs="Arial"/>
          <w:b w:val="0"/>
          <w:i w:val="0"/>
          <w:smallCaps w:val="0"/>
          <w:strike w:val="0"/>
          <w:color w:val="000000"/>
          <w:sz w:val="24"/>
          <w:szCs w:val="24"/>
          <w:u w:val="none"/>
          <w:shd w:val="clear" w:fill="auto"/>
          <w:vertAlign w:val="baseline"/>
        </w:rPr>
        <w:t>: apresenta uma visão geral do sistema, caracterizando qual é o seu escopo e descrevendo seus usuários.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Seção 3 – Requisitos funcionais</w:t>
      </w:r>
      <w:r>
        <w:rPr>
          <w:rFonts w:ascii="Arial" w:hAnsi="Arial" w:eastAsia="Arial" w:cs="Arial"/>
          <w:b w:val="0"/>
          <w:i w:val="0"/>
          <w:smallCaps w:val="0"/>
          <w:strike w:val="0"/>
          <w:color w:val="000000"/>
          <w:sz w:val="24"/>
          <w:szCs w:val="24"/>
          <w:u w:val="none"/>
          <w:shd w:val="clear" w:fill="auto"/>
          <w:vertAlign w:val="baseline"/>
        </w:rPr>
        <w:t>: especifica as funcionalidades do sistema.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Seção 4 – Requisitos não-funcionais</w:t>
      </w:r>
      <w:r>
        <w:rPr>
          <w:rFonts w:ascii="Arial" w:hAnsi="Arial" w:eastAsia="Arial" w:cs="Arial"/>
          <w:b w:val="0"/>
          <w:i w:val="0"/>
          <w:smallCaps w:val="0"/>
          <w:strike w:val="0"/>
          <w:color w:val="000000"/>
          <w:sz w:val="24"/>
          <w:szCs w:val="24"/>
          <w:u w:val="none"/>
          <w:shd w:val="clear" w:fill="auto"/>
          <w:vertAlign w:val="baseline"/>
        </w:rPr>
        <w:t>: especifica todos os requisitos não funcionais do sistema, divididos em requisitos de usabilidade, confiabilidade, desempenho, segurança, distribuição, adequação a padrões e requisitos de hardware e software.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 xml:space="preserve">Seção 5 – Referências: </w:t>
      </w:r>
      <w:r>
        <w:rPr>
          <w:rFonts w:ascii="Arial" w:hAnsi="Arial" w:eastAsia="Arial" w:cs="Arial"/>
          <w:b w:val="0"/>
          <w:i w:val="0"/>
          <w:smallCaps w:val="0"/>
          <w:strike w:val="0"/>
          <w:color w:val="000000"/>
          <w:sz w:val="24"/>
          <w:szCs w:val="24"/>
          <w:u w:val="none"/>
          <w:shd w:val="clear" w:fill="auto"/>
          <w:vertAlign w:val="baseline"/>
        </w:rPr>
        <w:t>apresenta referências para outros documentos utilizados para a confecção deste documento.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20" w:right="0" w:hanging="36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 w:name="_2et92p0" w:colFirst="0" w:colLast="0"/>
      <w:bookmarkEnd w:id="4"/>
    </w:p>
    <w:p>
      <w:pPr>
        <w:pStyle w:val="4"/>
        <w:spacing w:before="0" w:after="0" w:line="240" w:lineRule="auto"/>
        <w:contextualSpacing w:val="0"/>
        <w:jc w:val="both"/>
        <w:rPr>
          <w:b/>
          <w:color w:val="000000"/>
          <w:sz w:val="24"/>
          <w:szCs w:val="24"/>
        </w:rPr>
      </w:pPr>
      <w:bookmarkStart w:id="5" w:name="_tyjcwt" w:colFirst="0" w:colLast="0"/>
      <w:bookmarkEnd w:id="5"/>
      <w:r>
        <w:rPr>
          <w:b/>
          <w:color w:val="000000"/>
          <w:sz w:val="24"/>
          <w:szCs w:val="24"/>
        </w:rPr>
        <w:t>1.2 Convenções, termos e abreviações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 w:name="_3dy6vkm" w:colFirst="0" w:colLast="0"/>
      <w:bookmarkEnd w:id="6"/>
      <w:r>
        <w:rPr>
          <w:rFonts w:ascii="Arial" w:hAnsi="Arial" w:eastAsia="Arial" w:cs="Arial"/>
          <w:b w:val="0"/>
          <w:i w:val="0"/>
          <w:smallCaps w:val="0"/>
          <w:strike w:val="0"/>
          <w:color w:val="000000"/>
          <w:sz w:val="24"/>
          <w:szCs w:val="24"/>
          <w:u w:val="none"/>
          <w:shd w:val="clear" w:fill="auto"/>
          <w:vertAlign w:val="baseline"/>
        </w:rPr>
        <w:t>A correta interpretação deste documento exige o conhecimento de algumas convenções e termos específicos, que são descritos a seguir.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7" w:name="_1t3h5sf" w:colFirst="0" w:colLast="0"/>
      <w:bookmarkEnd w:id="7"/>
    </w:p>
    <w:p>
      <w:pPr>
        <w:pStyle w:val="4"/>
        <w:spacing w:before="60" w:after="60" w:line="240" w:lineRule="auto"/>
        <w:contextualSpacing w:val="0"/>
        <w:jc w:val="both"/>
        <w:rPr>
          <w:sz w:val="24"/>
          <w:szCs w:val="24"/>
        </w:rPr>
      </w:pPr>
      <w:bookmarkStart w:id="8" w:name="_4d34og8" w:colFirst="0" w:colLast="0"/>
      <w:bookmarkEnd w:id="8"/>
      <w:r>
        <w:rPr>
          <w:b/>
          <w:color w:val="000000"/>
          <w:sz w:val="24"/>
          <w:szCs w:val="24"/>
        </w:rPr>
        <w:t>1.2.1 Identificação dos requisitos/casos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Por convenção, a referência a requisitos é feita através do identificador do requisito, de acordo com a especificação a seguir: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w:t>
      </w:r>
      <w:r>
        <w:rPr>
          <w:rFonts w:ascii="Arial" w:hAnsi="Arial" w:eastAsia="Arial" w:cs="Arial"/>
          <w:b w:val="0"/>
          <w:i/>
          <w:smallCaps w:val="0"/>
          <w:strike w:val="0"/>
          <w:color w:val="000000"/>
          <w:sz w:val="24"/>
          <w:szCs w:val="24"/>
          <w:u w:val="none"/>
          <w:shd w:val="clear" w:fill="auto"/>
          <w:vertAlign w:val="baseline"/>
        </w:rPr>
        <w:t>identificador do requisito/caso de uso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 w:name="_2s8eyo1" w:colFirst="0" w:colLast="0"/>
      <w:bookmarkEnd w:id="9"/>
      <w:r>
        <w:rPr>
          <w:rFonts w:ascii="Arial" w:hAnsi="Arial" w:eastAsia="Arial" w:cs="Arial"/>
          <w:b w:val="0"/>
          <w:i w:val="0"/>
          <w:smallCaps w:val="0"/>
          <w:strike w:val="0"/>
          <w:color w:val="000000"/>
          <w:sz w:val="24"/>
          <w:szCs w:val="24"/>
          <w:u w:val="none"/>
          <w:shd w:val="clear" w:fill="auto"/>
          <w:vertAlign w:val="baseline"/>
        </w:rPr>
        <w:t>Os requisitos e casos de uso devem ser identificados com um identificador único. A numeração inicia com o identificador [UC001] ou [NF001] e prossegue sendo incrementada à medida que forem surgindo novos requisitos.</w:t>
      </w:r>
    </w:p>
    <w:p>
      <w:pPr>
        <w:pStyle w:val="4"/>
        <w:spacing w:line="240" w:lineRule="auto"/>
        <w:contextualSpacing w:val="0"/>
        <w:jc w:val="both"/>
        <w:rPr>
          <w:b/>
          <w:color w:val="000000"/>
          <w:sz w:val="24"/>
          <w:szCs w:val="24"/>
        </w:rPr>
      </w:pPr>
      <w:bookmarkStart w:id="10" w:name="_17dp8vu" w:colFirst="0" w:colLast="0"/>
      <w:bookmarkEnd w:id="10"/>
      <w:r>
        <w:rPr>
          <w:b/>
          <w:color w:val="000000"/>
          <w:sz w:val="24"/>
          <w:szCs w:val="24"/>
        </w:rPr>
        <w:t>1.2.2 Prioridades dos requisitos/casos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Para estabelecer a prioridade dos requisitos e casos de uso, nas seções 3 e 4, foram adotadas as denominações: “essencial”, “importante” e “desejável”.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Essencial</w:t>
      </w:r>
      <w:r>
        <w:rPr>
          <w:rFonts w:ascii="Arial" w:hAnsi="Arial" w:eastAsia="Arial" w:cs="Arial"/>
          <w:b w:val="0"/>
          <w:i w:val="0"/>
          <w:smallCaps w:val="0"/>
          <w:strike w:val="0"/>
          <w:color w:val="000000"/>
          <w:sz w:val="24"/>
          <w:szCs w:val="24"/>
          <w:u w:val="none"/>
          <w:shd w:val="clear" w:fill="auto"/>
          <w:vertAlign w:val="baseline"/>
        </w:rPr>
        <w:t xml:space="preserve"> é o requisito sem o qual o sistema não entra em funcionamento. Requisitos essenciais são requisitos imprescindíveis, que têm que ser implementados impreterivelmente.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r>
        <w:rPr>
          <w:rFonts w:ascii="Arial" w:hAnsi="Arial" w:eastAsia="Arial" w:cs="Arial"/>
          <w:b/>
          <w:i w:val="0"/>
          <w:smallCaps w:val="0"/>
          <w:strike w:val="0"/>
          <w:color w:val="000000"/>
          <w:sz w:val="24"/>
          <w:szCs w:val="24"/>
          <w:u w:val="none"/>
          <w:shd w:val="clear" w:fill="auto"/>
          <w:vertAlign w:val="baseline"/>
        </w:rPr>
        <w:t>Importante</w:t>
      </w:r>
      <w:r>
        <w:rPr>
          <w:rFonts w:ascii="Arial" w:hAnsi="Arial" w:eastAsia="Arial" w:cs="Arial"/>
          <w:b w:val="0"/>
          <w:i w:val="0"/>
          <w:smallCaps w:val="0"/>
          <w:strike w:val="0"/>
          <w:color w:val="000000"/>
          <w:sz w:val="24"/>
          <w:szCs w:val="24"/>
          <w:u w:val="none"/>
          <w:shd w:val="clear" w:fill="auto"/>
          <w:vertAlign w:val="baseline"/>
        </w:rPr>
        <w:t xml:space="preserve"> é o requisito sem o qual o sistema entra em funcionamento, mas de forma não satisfatória. Requisitos importantes devem ser implementados, mas, se não forem, o sistema poderá ser implantado e usado mesmo assim.</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360" w:right="0" w:hanging="360"/>
        <w:contextualSpacing w:val="0"/>
        <w:jc w:val="both"/>
        <w:rPr>
          <w:b w:val="0"/>
          <w:i w:val="0"/>
          <w:smallCaps w:val="0"/>
          <w:strike w:val="0"/>
          <w:color w:val="000000"/>
          <w:sz w:val="24"/>
          <w:szCs w:val="24"/>
          <w:u w:val="none"/>
          <w:shd w:val="clear" w:fill="auto"/>
        </w:rPr>
      </w:pPr>
      <w:bookmarkStart w:id="11" w:name="_3rdcrjn" w:colFirst="0" w:colLast="0"/>
      <w:bookmarkEnd w:id="11"/>
      <w:r>
        <w:rPr>
          <w:rFonts w:ascii="Arial" w:hAnsi="Arial" w:eastAsia="Arial" w:cs="Arial"/>
          <w:b/>
          <w:i w:val="0"/>
          <w:smallCaps w:val="0"/>
          <w:strike w:val="0"/>
          <w:color w:val="000000"/>
          <w:sz w:val="24"/>
          <w:szCs w:val="24"/>
          <w:u w:val="none"/>
          <w:shd w:val="clear" w:fill="auto"/>
          <w:vertAlign w:val="baseline"/>
        </w:rPr>
        <w:t>Desejável</w:t>
      </w:r>
      <w:r>
        <w:rPr>
          <w:rFonts w:ascii="Arial" w:hAnsi="Arial" w:eastAsia="Arial" w:cs="Arial"/>
          <w:b w:val="0"/>
          <w:i w:val="0"/>
          <w:smallCaps w:val="0"/>
          <w:strike w:val="0"/>
          <w:color w:val="000000"/>
          <w:sz w:val="24"/>
          <w:szCs w:val="24"/>
          <w:u w:val="none"/>
          <w:shd w:val="clear" w:fill="auto"/>
          <w:vertAlign w:val="baseline"/>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 w:name="_26in1rg" w:colFirst="0" w:colLast="0"/>
      <w:bookmarkEnd w:id="12"/>
    </w:p>
    <w:p>
      <w:pPr>
        <w:pStyle w:val="4"/>
        <w:spacing w:before="60" w:after="60" w:line="240" w:lineRule="auto"/>
        <w:contextualSpacing w:val="0"/>
        <w:jc w:val="both"/>
        <w:rPr>
          <w:sz w:val="24"/>
          <w:szCs w:val="24"/>
        </w:rPr>
      </w:pPr>
      <w:bookmarkStart w:id="13" w:name="_lnxbz9" w:colFirst="0" w:colLast="0"/>
      <w:bookmarkEnd w:id="13"/>
      <w:r>
        <w:rPr>
          <w:b/>
          <w:color w:val="000000"/>
          <w:sz w:val="24"/>
          <w:szCs w:val="24"/>
        </w:rPr>
        <w:t>1.3 O Problema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Possibilidade de uso indevido do dinheiro público </w:t>
      </w:r>
      <w:r>
        <w:rPr>
          <w:rFonts w:ascii="Arial" w:hAnsi="Arial" w:eastAsia="Arial" w:cs="Arial"/>
          <w:b w:val="0"/>
          <w:i w:val="0"/>
          <w:smallCaps w:val="0"/>
          <w:strike w:val="0"/>
          <w:sz w:val="24"/>
          <w:szCs w:val="24"/>
          <w:u w:val="none"/>
          <w:shd w:val="clear" w:fill="auto"/>
          <w:vertAlign w:val="baseline"/>
        </w:rPr>
        <w:t>em emendas</w:t>
      </w:r>
      <w:r>
        <w:rPr>
          <w:rFonts w:ascii="Arial" w:hAnsi="Arial" w:eastAsia="Arial" w:cs="Arial"/>
          <w:b w:val="0"/>
          <w:i w:val="0"/>
          <w:smallCaps w:val="0"/>
          <w:strike w:val="0"/>
          <w:color w:val="000000"/>
          <w:sz w:val="24"/>
          <w:szCs w:val="24"/>
          <w:u w:val="none"/>
          <w:shd w:val="clear" w:fill="auto"/>
          <w:vertAlign w:val="baseline"/>
        </w:rPr>
        <w:t xml:space="preserve"> parlamentares através de convênios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commentRangeStart w:id="0"/>
      <w:r>
        <w:rPr>
          <w:rFonts w:ascii="Arial" w:hAnsi="Arial" w:eastAsia="Arial" w:cs="Arial"/>
          <w:b w:val="0"/>
          <w:i w:val="0"/>
          <w:smallCaps w:val="0"/>
          <w:strike w:val="0"/>
          <w:color w:val="000000"/>
          <w:sz w:val="24"/>
          <w:szCs w:val="24"/>
          <w:u w:val="none"/>
          <w:shd w:val="clear" w:fill="auto"/>
          <w:vertAlign w:val="baseline"/>
        </w:rPr>
        <w:t>OBS de Ceça: faltou completar o problema como fizemos em sala de aula.</w:t>
      </w:r>
      <w:commentRangeEnd w:id="0"/>
      <w:r>
        <w:commentReference w:id="0"/>
      </w:r>
    </w:p>
    <w:p>
      <w:pPr>
        <w:pStyle w:val="3"/>
        <w:widowControl w:val="0"/>
        <w:spacing w:line="240" w:lineRule="auto"/>
        <w:contextualSpacing w:val="0"/>
        <w:jc w:val="both"/>
        <w:rPr>
          <w:sz w:val="24"/>
          <w:szCs w:val="24"/>
        </w:rPr>
      </w:pPr>
      <w:bookmarkStart w:id="14" w:name="_35nkun2" w:colFirst="0" w:colLast="0"/>
      <w:bookmarkEnd w:id="14"/>
      <w:r>
        <w:rPr>
          <w:b/>
          <w:sz w:val="24"/>
          <w:szCs w:val="24"/>
        </w:rPr>
        <w:t>2. Visão geral do sistema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sz w:val="24"/>
          <w:szCs w:val="24"/>
        </w:rPr>
      </w:pPr>
      <w:bookmarkStart w:id="15" w:name="_1ksv4uv" w:colFirst="0" w:colLast="0"/>
      <w:bookmarkEnd w:id="15"/>
      <w:r>
        <w:rPr>
          <w:rFonts w:ascii="Arial" w:hAnsi="Arial" w:eastAsia="Arial" w:cs="Arial"/>
          <w:b w:val="0"/>
          <w:i w:val="0"/>
          <w:smallCaps w:val="0"/>
          <w:strike w:val="0"/>
          <w:color w:val="000000"/>
          <w:sz w:val="24"/>
          <w:szCs w:val="24"/>
          <w:u w:val="none"/>
          <w:shd w:val="clear" w:fill="auto"/>
          <w:vertAlign w:val="baseline"/>
        </w:rPr>
        <w:t xml:space="preserve">O sistema Sinforme tem como objetivo facilitar o acesso à informação sobre casos de </w:t>
      </w:r>
      <w:r>
        <w:rPr>
          <w:sz w:val="24"/>
          <w:szCs w:val="24"/>
        </w:rPr>
        <w:t xml:space="preserve">outliers (valor atípico ou valor nulo) </w:t>
      </w:r>
      <w:r>
        <w:rPr>
          <w:rFonts w:ascii="Arial" w:hAnsi="Arial" w:eastAsia="Arial" w:cs="Arial"/>
          <w:b w:val="0"/>
          <w:i w:val="0"/>
          <w:smallCaps w:val="0"/>
          <w:strike w:val="0"/>
          <w:color w:val="000000"/>
          <w:sz w:val="24"/>
          <w:szCs w:val="24"/>
          <w:u w:val="none"/>
          <w:shd w:val="clear" w:fill="auto"/>
          <w:vertAlign w:val="baseline"/>
        </w:rPr>
        <w:t xml:space="preserve">que possam existir nas emendas parlamentares </w:t>
      </w:r>
      <w:r>
        <w:rPr>
          <w:rFonts w:ascii="Arial" w:hAnsi="Arial" w:eastAsia="Arial" w:cs="Arial"/>
          <w:b w:val="0"/>
          <w:i w:val="0"/>
          <w:smallCaps w:val="0"/>
          <w:strike w:val="0"/>
          <w:sz w:val="24"/>
          <w:szCs w:val="24"/>
          <w:u w:val="none"/>
          <w:shd w:val="clear" w:fill="auto"/>
          <w:vertAlign w:val="baseline"/>
        </w:rPr>
        <w:t>que geram</w:t>
      </w:r>
      <w:r>
        <w:rPr>
          <w:rFonts w:ascii="Arial" w:hAnsi="Arial" w:eastAsia="Arial" w:cs="Arial"/>
          <w:b w:val="0"/>
          <w:i w:val="0"/>
          <w:smallCaps w:val="0"/>
          <w:strike w:val="0"/>
          <w:color w:val="000000"/>
          <w:sz w:val="24"/>
          <w:szCs w:val="24"/>
          <w:u w:val="none"/>
          <w:shd w:val="clear" w:fill="auto"/>
          <w:vertAlign w:val="baseline"/>
        </w:rPr>
        <w:t xml:space="preserve"> convênios, de forma que, qualquer cidadão possa tomá-lo como base de informação para fiscalizar o governo e verificar a execução das emendas.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right="0"/>
        <w:contextualSpacing w:val="0"/>
        <w:jc w:val="both"/>
        <w:rPr>
          <w:sz w:val="24"/>
          <w:szCs w:val="24"/>
        </w:rPr>
      </w:pPr>
      <w:bookmarkStart w:id="16" w:name="_jz04xoyazaof" w:colFirst="0" w:colLast="0"/>
      <w:bookmarkEnd w:id="16"/>
    </w:p>
    <w:p>
      <w:pPr>
        <w:pStyle w:val="4"/>
        <w:spacing w:before="60" w:after="60" w:line="240" w:lineRule="auto"/>
        <w:contextualSpacing w:val="0"/>
        <w:jc w:val="both"/>
        <w:rPr>
          <w:b/>
          <w:color w:val="000000"/>
          <w:sz w:val="24"/>
          <w:szCs w:val="24"/>
        </w:rPr>
      </w:pPr>
      <w:bookmarkStart w:id="17" w:name="_1y810tw" w:colFirst="0" w:colLast="0"/>
      <w:bookmarkEnd w:id="17"/>
      <w:r>
        <w:rPr>
          <w:b/>
          <w:color w:val="000000"/>
          <w:sz w:val="24"/>
          <w:szCs w:val="24"/>
        </w:rPr>
        <w:t>2.1 Abrangência e sistemas relacionados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Sinforme irá permitir aos seus usuários a execução e processamento das seguintes operações:</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i w:val="0"/>
          <w:smallCaps w:val="0"/>
          <w:strike w:val="0"/>
          <w:color w:val="000000"/>
          <w:highlight w:val="white"/>
          <w:u w:val="none"/>
        </w:rPr>
      </w:pPr>
      <w:r>
        <w:rPr>
          <w:rFonts w:ascii="Arial" w:hAnsi="Arial" w:eastAsia="Arial" w:cs="Arial"/>
          <w:b w:val="0"/>
          <w:i w:val="0"/>
          <w:smallCaps w:val="0"/>
          <w:strike w:val="0"/>
          <w:color w:val="000000"/>
          <w:sz w:val="24"/>
          <w:szCs w:val="24"/>
          <w:highlight w:val="white"/>
          <w:u w:val="none"/>
          <w:vertAlign w:val="baseline"/>
        </w:rPr>
        <w:t>Importar conteúdo do Arquivo SICONV_EMENDA.CSV em duas tabelas: EMENDA e PARLAMENTAR.</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i w:val="0"/>
          <w:smallCaps w:val="0"/>
          <w:strike w:val="0"/>
          <w:color w:val="000000"/>
          <w:highlight w:val="white"/>
          <w:u w:val="none"/>
        </w:rPr>
      </w:pPr>
      <w:r>
        <w:rPr>
          <w:rFonts w:ascii="Arial" w:hAnsi="Arial" w:eastAsia="Arial" w:cs="Arial"/>
          <w:b w:val="0"/>
          <w:i w:val="0"/>
          <w:smallCaps w:val="0"/>
          <w:strike w:val="0"/>
          <w:color w:val="000000"/>
          <w:sz w:val="24"/>
          <w:szCs w:val="24"/>
          <w:highlight w:val="white"/>
          <w:u w:val="none"/>
          <w:vertAlign w:val="baseline"/>
        </w:rPr>
        <w:t xml:space="preserve">Importar conteúdo do Arquivo SICONV_PROPOSTA.CSV em duas tabelas: </w:t>
      </w:r>
      <w:r>
        <w:rPr>
          <w:rFonts w:ascii="Arial" w:hAnsi="Arial" w:eastAsia="Arial" w:cs="Arial"/>
          <w:b w:val="0"/>
          <w:i w:val="0"/>
          <w:smallCaps w:val="0"/>
          <w:strike w:val="0"/>
          <w:color w:val="000000"/>
          <w:sz w:val="24"/>
          <w:szCs w:val="24"/>
          <w:u w:val="none"/>
          <w:shd w:val="clear" w:fill="auto"/>
          <w:vertAlign w:val="baseline"/>
        </w:rPr>
        <w:t>PROPOSTA e PROPONENTE.</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pPr>
      <w:r>
        <w:rPr>
          <w:rFonts w:ascii="Arial" w:hAnsi="Arial" w:eastAsia="Arial" w:cs="Arial"/>
          <w:b w:val="0"/>
          <w:i w:val="0"/>
          <w:smallCaps w:val="0"/>
          <w:strike w:val="0"/>
          <w:color w:val="000000"/>
          <w:sz w:val="24"/>
          <w:szCs w:val="24"/>
          <w:u w:val="none"/>
          <w:shd w:val="clear" w:fill="auto"/>
          <w:vertAlign w:val="baseline"/>
        </w:rPr>
        <w:t xml:space="preserve">Importar conteúdo do Arquivo </w:t>
      </w:r>
      <w:r>
        <w:rPr>
          <w:sz w:val="24"/>
          <w:szCs w:val="24"/>
        </w:rPr>
        <w:t>SICONV CONVÊNIO</w:t>
      </w:r>
      <w:r>
        <w:rPr>
          <w:rFonts w:ascii="Arial" w:hAnsi="Arial" w:eastAsia="Arial" w:cs="Arial"/>
          <w:b w:val="0"/>
          <w:i w:val="0"/>
          <w:smallCaps w:val="0"/>
          <w:strike w:val="0"/>
          <w:color w:val="000000"/>
          <w:sz w:val="24"/>
          <w:szCs w:val="24"/>
          <w:u w:val="none"/>
          <w:shd w:val="clear" w:fill="auto"/>
          <w:vertAlign w:val="baseline"/>
        </w:rPr>
        <w:t>.CSV para as tabelas PROPOSTA,  PROPONENTE, MUNICIPIO E ORGAO.</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pPr>
      <w:r>
        <w:rPr>
          <w:rFonts w:ascii="Arial" w:hAnsi="Arial" w:eastAsia="Arial" w:cs="Arial"/>
          <w:b w:val="0"/>
          <w:i w:val="0"/>
          <w:smallCaps w:val="0"/>
          <w:strike w:val="0"/>
          <w:color w:val="000000"/>
          <w:sz w:val="24"/>
          <w:szCs w:val="24"/>
          <w:u w:val="none"/>
          <w:shd w:val="clear" w:fill="auto"/>
          <w:vertAlign w:val="baseline"/>
        </w:rPr>
        <w:t>Importar conteúdo do Arquivo SICONV_HISTORICO.CSV em uma tabela HISTORICO.</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pPr>
      <w:r>
        <w:rPr>
          <w:rFonts w:ascii="Arial" w:hAnsi="Arial" w:eastAsia="Arial" w:cs="Arial"/>
          <w:b w:val="0"/>
          <w:i w:val="0"/>
          <w:smallCaps w:val="0"/>
          <w:strike w:val="0"/>
          <w:color w:val="000000"/>
          <w:sz w:val="24"/>
          <w:szCs w:val="24"/>
          <w:u w:val="none"/>
          <w:shd w:val="clear" w:fill="auto"/>
          <w:vertAlign w:val="baseline"/>
        </w:rPr>
        <w:t>Importar conteúdo do Arquivo SICONV_EMPENHO.CSV em uma tabela EMPENHO.</w:t>
      </w:r>
    </w:p>
    <w:p>
      <w:pPr>
        <w:keepNext/>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pPr>
      <w:r>
        <w:rPr>
          <w:rFonts w:ascii="Arial" w:hAnsi="Arial" w:eastAsia="Arial" w:cs="Arial"/>
          <w:b w:val="0"/>
          <w:i w:val="0"/>
          <w:smallCaps w:val="0"/>
          <w:strike w:val="0"/>
          <w:color w:val="000000"/>
          <w:sz w:val="24"/>
          <w:szCs w:val="24"/>
          <w:u w:val="none"/>
          <w:shd w:val="clear" w:fill="auto"/>
          <w:vertAlign w:val="baseline"/>
        </w:rPr>
        <w:t>Importar conteúdo do Arquivo SICONV_META_CRONO_FISICO.CSV em uma tabela META.</w:t>
      </w:r>
    </w:p>
    <w:p>
      <w:pPr>
        <w:keepNext/>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Importar conteúdo do Arquivo SICONV_PAGAMENTO.CSV para as tabelas tabela PAGAMENTO, DOCUMENTO_DE_LIQUIDACAO e FORNECEDOR.</w:t>
      </w:r>
    </w:p>
    <w:p>
      <w:pPr>
        <w:keepNext/>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Importar conteúdo do Arquivo SICONV_DESEMBOLSO.CSV em uma tabela DESEMBOLSO.</w:t>
      </w:r>
    </w:p>
    <w:p>
      <w:pPr>
        <w:keepNext/>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Importar conteúdo do Arquivo SICONV_TERMO_ADITIVO.CSV em uma tabela TERMO_ADITIVO.</w:t>
      </w:r>
    </w:p>
    <w:p>
      <w:pPr>
        <w:keepNext/>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Importar conteúdo do Arquivo SICONV_OBTV_CONVENENTE.CSV em uma tabela OBTV_CONVENENTE e FAVORECIDO_OBTV.</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color w:val="000000"/>
          <w:sz w:val="24"/>
          <w:szCs w:val="24"/>
          <w:u w:val="none"/>
          <w:shd w:val="clear" w:fill="auto"/>
        </w:rPr>
      </w:pPr>
      <w:r>
        <w:rPr>
          <w:rFonts w:ascii="Arial" w:hAnsi="Arial" w:eastAsia="Arial" w:cs="Arial"/>
          <w:b w:val="0"/>
          <w:i w:val="0"/>
          <w:smallCaps w:val="0"/>
          <w:strike w:val="0"/>
          <w:color w:val="000000"/>
          <w:sz w:val="24"/>
          <w:szCs w:val="24"/>
          <w:u w:val="none"/>
          <w:shd w:val="clear" w:fill="auto"/>
          <w:vertAlign w:val="baseline"/>
        </w:rPr>
        <w:t xml:space="preserve">Consultar </w:t>
      </w:r>
      <w:r>
        <w:rPr>
          <w:rFonts w:ascii="Arial" w:hAnsi="Arial" w:eastAsia="Arial" w:cs="Arial"/>
          <w:b w:val="0"/>
          <w:i w:val="0"/>
          <w:smallCaps w:val="0"/>
          <w:strike w:val="0"/>
          <w:sz w:val="24"/>
          <w:szCs w:val="24"/>
          <w:u w:val="none"/>
          <w:shd w:val="clear" w:fill="auto"/>
          <w:vertAlign w:val="baseline"/>
        </w:rPr>
        <w:t>execução de convênios de emendas por nome do beneficiário;</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sz w:val="24"/>
          <w:szCs w:val="24"/>
          <w:shd w:val="clear" w:fill="auto"/>
        </w:rPr>
      </w:pPr>
      <w:r>
        <w:rPr>
          <w:rFonts w:ascii="Arial" w:hAnsi="Arial" w:eastAsia="Arial" w:cs="Arial"/>
          <w:b w:val="0"/>
          <w:i w:val="0"/>
          <w:smallCaps w:val="0"/>
          <w:strike w:val="0"/>
          <w:sz w:val="24"/>
          <w:szCs w:val="24"/>
          <w:u w:val="none"/>
          <w:shd w:val="clear" w:fill="auto"/>
          <w:vertAlign w:val="baseline"/>
        </w:rPr>
        <w:t>Consultar execução de convênios de emendas  por parlamentar;</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780" w:right="0" w:hanging="360"/>
        <w:contextualSpacing w:val="0"/>
        <w:jc w:val="both"/>
        <w:rPr>
          <w:b w:val="0"/>
          <w:i w:val="0"/>
          <w:smallCaps w:val="0"/>
          <w:strike w:val="0"/>
          <w:sz w:val="24"/>
          <w:szCs w:val="24"/>
          <w:shd w:val="clear" w:fill="auto"/>
        </w:rPr>
      </w:pPr>
      <w:bookmarkStart w:id="18" w:name="_4i7ojhp" w:colFirst="0" w:colLast="0"/>
      <w:bookmarkEnd w:id="18"/>
      <w:r>
        <w:rPr>
          <w:rFonts w:ascii="Arial" w:hAnsi="Arial" w:eastAsia="Arial" w:cs="Arial"/>
          <w:b w:val="0"/>
          <w:i w:val="0"/>
          <w:smallCaps w:val="0"/>
          <w:strike w:val="0"/>
          <w:sz w:val="24"/>
          <w:szCs w:val="24"/>
          <w:u w:val="none"/>
          <w:shd w:val="clear" w:fill="auto"/>
          <w:vertAlign w:val="baseline"/>
        </w:rPr>
        <w:t>Listar os parlamentares outliers.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9" w:name="_2xcytpi" w:colFirst="0" w:colLast="0"/>
      <w:bookmarkEnd w:id="1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20" w:name="_1ci93xb" w:colFirst="0" w:colLast="0"/>
      <w:bookmarkEnd w:id="20"/>
      <w:r>
        <w:rPr>
          <w:rFonts w:ascii="Arial" w:hAnsi="Arial" w:eastAsia="Arial" w:cs="Arial"/>
          <w:b w:val="0"/>
          <w:i w:val="0"/>
          <w:smallCaps w:val="0"/>
          <w:strike w:val="0"/>
          <w:color w:val="000000"/>
          <w:sz w:val="24"/>
          <w:szCs w:val="24"/>
          <w:u w:val="none"/>
          <w:shd w:val="clear" w:fill="auto"/>
          <w:vertAlign w:val="baseline"/>
        </w:rPr>
        <w:t>Em todas as opções de consulta acima será possível filtrar por data e região (local).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pStyle w:val="4"/>
        <w:spacing w:before="60" w:after="60" w:line="240" w:lineRule="auto"/>
        <w:contextualSpacing w:val="0"/>
        <w:jc w:val="both"/>
        <w:rPr>
          <w:b/>
          <w:color w:val="000000"/>
          <w:sz w:val="24"/>
          <w:szCs w:val="24"/>
        </w:rPr>
      </w:pPr>
      <w:bookmarkStart w:id="21" w:name="_3whwml4" w:colFirst="0" w:colLast="0"/>
      <w:bookmarkEnd w:id="21"/>
      <w:r>
        <w:rPr>
          <w:b/>
          <w:color w:val="000000"/>
          <w:sz w:val="24"/>
          <w:szCs w:val="24"/>
        </w:rPr>
        <w:t>2.2 Descrição dos usuários</w:t>
      </w:r>
    </w:p>
    <w:p>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i w:val="0"/>
          <w:smallCaps w:val="0"/>
          <w:strike w:val="0"/>
          <w:color w:val="000000"/>
          <w:sz w:val="24"/>
          <w:szCs w:val="24"/>
          <w:u w:val="none"/>
          <w:shd w:val="clear" w:fill="auto"/>
          <w:vertAlign w:val="baseline"/>
        </w:rPr>
      </w:pPr>
      <w:bookmarkStart w:id="22" w:name="_2bn6wsx" w:colFirst="0" w:colLast="0"/>
      <w:bookmarkEnd w:id="22"/>
      <w:r>
        <w:rPr>
          <w:rFonts w:ascii="Arial" w:hAnsi="Arial" w:eastAsia="Arial" w:cs="Arial"/>
          <w:b w:val="0"/>
          <w:i w:val="0"/>
          <w:smallCaps w:val="0"/>
          <w:strike w:val="0"/>
          <w:color w:val="000000"/>
          <w:sz w:val="24"/>
          <w:szCs w:val="24"/>
          <w:u w:val="none"/>
          <w:shd w:val="clear" w:fill="auto"/>
          <w:vertAlign w:val="baseline"/>
        </w:rPr>
        <w:t>O principal cliente do sistema é o cidadão que deseja informar-se sobre como o dinheiro público está sendo usado em emendas parlamentares.</w:t>
      </w:r>
    </w:p>
    <w:p>
      <w:pPr>
        <w:pStyle w:val="3"/>
        <w:spacing w:before="60" w:after="60" w:line="240" w:lineRule="auto"/>
        <w:contextualSpacing w:val="0"/>
        <w:jc w:val="both"/>
        <w:rPr>
          <w:b/>
          <w:sz w:val="24"/>
          <w:szCs w:val="24"/>
        </w:rPr>
      </w:pPr>
      <w:bookmarkStart w:id="23" w:name="_qsh70q" w:colFirst="0" w:colLast="0"/>
      <w:bookmarkEnd w:id="23"/>
    </w:p>
    <w:p>
      <w:pPr>
        <w:pStyle w:val="3"/>
        <w:spacing w:before="60" w:after="60" w:line="240" w:lineRule="auto"/>
        <w:contextualSpacing w:val="0"/>
        <w:jc w:val="both"/>
        <w:rPr>
          <w:b/>
          <w:sz w:val="24"/>
          <w:szCs w:val="24"/>
        </w:rPr>
      </w:pPr>
      <w:bookmarkStart w:id="24" w:name="_3as4poj" w:colFirst="0" w:colLast="0"/>
      <w:bookmarkEnd w:id="24"/>
      <w:r>
        <w:rPr>
          <w:b/>
          <w:sz w:val="24"/>
          <w:szCs w:val="24"/>
        </w:rPr>
        <w:t>3. Casos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25" w:name="_yn76qg6saeqd" w:colFirst="0" w:colLast="0"/>
      <w:bookmarkEnd w:id="25"/>
      <w:r>
        <w:rPr>
          <w:rFonts w:ascii="Arial" w:hAnsi="Arial" w:eastAsia="Arial" w:cs="Arial"/>
          <w:b w:val="0"/>
          <w:i w:val="0"/>
          <w:smallCaps w:val="0"/>
          <w:strike w:val="0"/>
          <w:color w:val="000000"/>
          <w:sz w:val="24"/>
          <w:szCs w:val="24"/>
          <w:u w:val="none"/>
          <w:shd w:val="clear" w:fill="auto"/>
          <w:vertAlign w:val="baseline"/>
        </w:rPr>
        <w:t>Os casos de uso explicitam as funcionalidades do sistema, isto é, informa “o qu</w:t>
      </w:r>
      <w:r>
        <w:rPr>
          <w:sz w:val="24"/>
          <w:szCs w:val="24"/>
        </w:rPr>
        <w:t>ê</w:t>
      </w:r>
      <w:r>
        <w:rPr>
          <w:rFonts w:ascii="Arial" w:hAnsi="Arial" w:eastAsia="Arial" w:cs="Arial"/>
          <w:b w:val="0"/>
          <w:i w:val="0"/>
          <w:smallCaps w:val="0"/>
          <w:strike w:val="0"/>
          <w:color w:val="000000"/>
          <w:sz w:val="24"/>
          <w:szCs w:val="24"/>
          <w:u w:val="none"/>
          <w:shd w:val="clear" w:fill="auto"/>
          <w:vertAlign w:val="baseline"/>
        </w:rPr>
        <w:t>” o sistema deve fazer.  Nesta seção detalharemos todos os cenários de utilização do sistema.</w:t>
      </w:r>
    </w:p>
    <w:p>
      <w:pPr>
        <w:spacing w:line="240" w:lineRule="auto"/>
        <w:contextualSpacing w:val="0"/>
        <w:jc w:val="both"/>
        <w:rPr>
          <w:b/>
          <w:sz w:val="24"/>
          <w:szCs w:val="24"/>
        </w:rPr>
      </w:pPr>
    </w:p>
    <w:tbl>
      <w:tblPr>
        <w:tblStyle w:val="14"/>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26" w:name="_4bxvbgra1weh" w:colFirst="0" w:colLast="0"/>
            <w:bookmarkEnd w:id="26"/>
            <w:r>
              <w:rPr>
                <w:b/>
                <w:color w:val="000000"/>
                <w:sz w:val="24"/>
                <w:szCs w:val="24"/>
              </w:rPr>
              <w:t>01 [UC01] Importar as colunas NOME, NOME_COMPLETO e SIGLA_PARTIDO dos arquivos  SENADORES.CSV e DEPUTADOS.CSV para uma tabela denominada de PARLAMENTAR.</w:t>
            </w:r>
          </w:p>
        </w:tc>
      </w:tr>
    </w:tbl>
    <w:p>
      <w:pPr>
        <w:spacing w:before="60" w:after="60" w:line="240" w:lineRule="auto"/>
        <w:contextualSpacing w:val="0"/>
        <w:jc w:val="both"/>
        <w:rPr>
          <w:b/>
          <w:sz w:val="24"/>
          <w:szCs w:val="24"/>
        </w:rPr>
      </w:pPr>
    </w:p>
    <w:p>
      <w:pPr>
        <w:spacing w:before="60" w:after="60" w:line="240" w:lineRule="auto"/>
        <w:contextualSpacing w:val="0"/>
        <w:jc w:val="both"/>
        <w:rPr>
          <w:sz w:val="24"/>
          <w:szCs w:val="24"/>
        </w:rPr>
      </w:pPr>
      <w:r>
        <w:rPr>
          <w:b/>
          <w:sz w:val="24"/>
          <w:szCs w:val="24"/>
        </w:rPr>
        <w:t>Prioridade</w:t>
      </w:r>
      <w:r>
        <w:rPr>
          <w:sz w:val="24"/>
          <w:szCs w:val="24"/>
        </w:rPr>
        <w:t>: Essencial</w:t>
      </w:r>
    </w:p>
    <w:p>
      <w:pPr>
        <w:spacing w:before="60" w:after="60" w:line="240" w:lineRule="auto"/>
        <w:contextualSpacing w:val="0"/>
        <w:jc w:val="both"/>
        <w:rPr>
          <w:b/>
          <w:sz w:val="24"/>
          <w:szCs w:val="24"/>
        </w:rPr>
      </w:pPr>
    </w:p>
    <w:p>
      <w:pPr>
        <w:spacing w:before="60" w:after="60" w:line="240" w:lineRule="auto"/>
        <w:contextualSpacing w:val="0"/>
        <w:jc w:val="both"/>
        <w:rPr>
          <w:sz w:val="24"/>
          <w:szCs w:val="24"/>
        </w:rPr>
      </w:pPr>
      <w:r>
        <w:rPr>
          <w:b/>
          <w:sz w:val="24"/>
          <w:szCs w:val="24"/>
        </w:rPr>
        <w:t xml:space="preserve">Descrição do requisito funcional: </w:t>
      </w:r>
      <w:r>
        <w:rPr>
          <w:color w:val="0000FF"/>
          <w:sz w:val="24"/>
          <w:szCs w:val="24"/>
        </w:rPr>
        <w:t>O sistema deve permitir que o administrador possa importar as colunas NOME, NOME_COMPLETO e SIGLA_PARTIDO dos arquivos SENADORES.CSV e DEPUTADOS.CSV para a tabela PARLAMENTAR. Dessa forma, esta tabela conterá essas mesmas 3 colunas, que junta os respectivos dados dos senadores e deputados mais a coluna ID_PARLAMENTAR.</w:t>
      </w:r>
    </w:p>
    <w:p>
      <w:pPr>
        <w:spacing w:before="60" w:after="60" w:line="240" w:lineRule="auto"/>
        <w:contextualSpacing w:val="0"/>
        <w:jc w:val="both"/>
        <w:rPr>
          <w:color w:val="0000FF"/>
          <w:sz w:val="24"/>
          <w:szCs w:val="24"/>
        </w:rPr>
      </w:pPr>
      <w:r>
        <w:rPr>
          <w:b/>
          <w:sz w:val="24"/>
          <w:szCs w:val="24"/>
        </w:rPr>
        <w:t xml:space="preserve">Ator: </w:t>
      </w:r>
      <w:r>
        <w:rPr>
          <w:color w:val="0000FF"/>
          <w:sz w:val="24"/>
          <w:szCs w:val="24"/>
        </w:rPr>
        <w:t>Administrador</w:t>
      </w:r>
    </w:p>
    <w:p>
      <w:pPr>
        <w:spacing w:line="240" w:lineRule="auto"/>
        <w:contextualSpacing w:val="0"/>
        <w:jc w:val="both"/>
        <w:rPr>
          <w:b/>
          <w:sz w:val="24"/>
          <w:szCs w:val="24"/>
        </w:rPr>
      </w:pPr>
    </w:p>
    <w:p>
      <w:pPr>
        <w:spacing w:line="240" w:lineRule="auto"/>
        <w:contextualSpacing w:val="0"/>
        <w:jc w:val="both"/>
        <w:rPr>
          <w:sz w:val="24"/>
          <w:szCs w:val="24"/>
        </w:rPr>
      </w:pPr>
      <w:r>
        <w:rPr>
          <w:b/>
          <w:sz w:val="24"/>
          <w:szCs w:val="24"/>
        </w:rPr>
        <w:t>Pré-condição</w:t>
      </w:r>
      <w:r>
        <w:rPr>
          <w:sz w:val="24"/>
          <w:szCs w:val="24"/>
        </w:rPr>
        <w:t xml:space="preserve">: A tabela </w:t>
      </w:r>
      <w:r>
        <w:rPr>
          <w:color w:val="0000FF"/>
          <w:sz w:val="24"/>
          <w:szCs w:val="24"/>
        </w:rPr>
        <w:t>PARLAMENTAR</w:t>
      </w:r>
      <w:r>
        <w:rPr>
          <w:sz w:val="24"/>
          <w:szCs w:val="24"/>
        </w:rPr>
        <w:t xml:space="preserve"> deve ter sido criada previamente no banco de dados.</w:t>
      </w:r>
    </w:p>
    <w:p>
      <w:pPr>
        <w:spacing w:line="240" w:lineRule="auto"/>
        <w:contextualSpacing w:val="0"/>
        <w:jc w:val="both"/>
        <w:rPr>
          <w:sz w:val="24"/>
          <w:szCs w:val="24"/>
        </w:rPr>
      </w:pPr>
    </w:p>
    <w:p>
      <w:pPr>
        <w:spacing w:line="240" w:lineRule="auto"/>
        <w:contextualSpacing w:val="0"/>
        <w:jc w:val="both"/>
        <w:rPr>
          <w:color w:val="0000FF"/>
          <w:sz w:val="24"/>
          <w:szCs w:val="24"/>
          <w:highlight w:val="white"/>
        </w:rPr>
      </w:pPr>
      <w:r>
        <w:rPr>
          <w:b/>
          <w:sz w:val="24"/>
          <w:szCs w:val="24"/>
          <w:highlight w:val="white"/>
        </w:rPr>
        <w:t>Pós-condição 1</w:t>
      </w:r>
      <w:r>
        <w:rPr>
          <w:sz w:val="24"/>
          <w:szCs w:val="24"/>
          <w:highlight w:val="white"/>
        </w:rPr>
        <w:t xml:space="preserve">: </w:t>
      </w:r>
      <w:r>
        <w:rPr>
          <w:color w:val="9900FF"/>
          <w:sz w:val="24"/>
          <w:szCs w:val="24"/>
          <w:highlight w:val="white"/>
        </w:rPr>
        <w:t xml:space="preserve">A tabela </w:t>
      </w:r>
      <w:r>
        <w:rPr>
          <w:color w:val="0000FF"/>
          <w:sz w:val="24"/>
          <w:szCs w:val="24"/>
        </w:rPr>
        <w:t xml:space="preserve">PARLAMENTAR estará povoada com seus atributos (NOME, NOME_COMPLETO e SIGLA_PARTIDO) importados do arquivo SENADORES.CSV </w:t>
      </w:r>
      <w:r>
        <w:rPr>
          <w:color w:val="0000FF"/>
          <w:sz w:val="24"/>
          <w:szCs w:val="24"/>
          <w:highlight w:val="white"/>
        </w:rPr>
        <w:t>referenciando apenas os atributos mostrados na Tabela 1.1 abaixo.</w:t>
      </w:r>
    </w:p>
    <w:p>
      <w:pPr>
        <w:spacing w:line="240" w:lineRule="auto"/>
        <w:contextualSpacing w:val="0"/>
        <w:jc w:val="both"/>
        <w:rPr>
          <w:color w:val="0000FF"/>
          <w:sz w:val="24"/>
          <w:szCs w:val="24"/>
          <w:highlight w:val="white"/>
        </w:rPr>
      </w:pPr>
    </w:p>
    <w:p>
      <w:pPr>
        <w:spacing w:line="240" w:lineRule="auto"/>
        <w:contextualSpacing w:val="0"/>
        <w:jc w:val="both"/>
        <w:rPr>
          <w:color w:val="0000FF"/>
          <w:sz w:val="24"/>
          <w:szCs w:val="24"/>
          <w:highlight w:val="white"/>
        </w:rPr>
      </w:pPr>
      <w:r>
        <w:rPr>
          <w:color w:val="0000FF"/>
          <w:sz w:val="24"/>
          <w:szCs w:val="24"/>
          <w:highlight w:val="white"/>
        </w:rPr>
        <w:t>Tabela 1.1 – Dados selecionados do arquivo SENADORES.CSV para a tabela PARTIDO-PARLAMENTAR.</w:t>
      </w:r>
    </w:p>
    <w:tbl>
      <w:tblPr>
        <w:tblStyle w:val="15"/>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tcPr>
          <w:p>
            <w:pPr>
              <w:spacing w:line="240" w:lineRule="auto"/>
              <w:contextualSpacing w:val="0"/>
              <w:jc w:val="both"/>
              <w:rPr>
                <w:color w:val="0000FF"/>
                <w:sz w:val="24"/>
                <w:szCs w:val="24"/>
                <w:highlight w:val="white"/>
              </w:rPr>
            </w:pPr>
            <w:r>
              <w:rPr>
                <w:color w:val="0000FF"/>
                <w:sz w:val="24"/>
                <w:szCs w:val="24"/>
                <w:highlight w:val="white"/>
              </w:rPr>
              <w:t>SENADORES.CSV</w:t>
            </w:r>
          </w:p>
        </w:tc>
        <w:tc>
          <w:tcPr>
            <w:tcW w:w="4950" w:type="dxa"/>
          </w:tcPr>
          <w:p>
            <w:pPr>
              <w:spacing w:line="240" w:lineRule="auto"/>
              <w:contextualSpacing w:val="0"/>
              <w:jc w:val="both"/>
              <w:rPr>
                <w:color w:val="0000FF"/>
                <w:sz w:val="24"/>
                <w:szCs w:val="24"/>
                <w:highlight w:val="white"/>
              </w:rPr>
            </w:pPr>
            <w:r>
              <w:rPr>
                <w:color w:val="0000FF"/>
                <w:sz w:val="24"/>
                <w:szCs w:val="24"/>
                <w:highlight w:val="white"/>
              </w:rPr>
              <w:t>Tabela PARLAMENTAR</w:t>
            </w:r>
          </w:p>
        </w:tc>
      </w:tr>
      <w:tr>
        <w:tc>
          <w:tcPr>
            <w:tcW w:w="4875" w:type="dxa"/>
          </w:tcPr>
          <w:p>
            <w:pPr>
              <w:spacing w:line="240" w:lineRule="auto"/>
              <w:contextualSpacing w:val="0"/>
              <w:jc w:val="both"/>
              <w:rPr>
                <w:color w:val="0000FF"/>
                <w:sz w:val="24"/>
                <w:szCs w:val="24"/>
                <w:highlight w:val="white"/>
              </w:rPr>
            </w:pPr>
            <w:r>
              <w:rPr>
                <w:color w:val="0000FF"/>
                <w:sz w:val="24"/>
                <w:szCs w:val="24"/>
                <w:highlight w:val="white"/>
              </w:rPr>
              <w:t>NOME</w:t>
            </w:r>
          </w:p>
          <w:p>
            <w:pPr>
              <w:spacing w:line="240" w:lineRule="auto"/>
              <w:contextualSpacing w:val="0"/>
              <w:jc w:val="both"/>
              <w:rPr>
                <w:color w:val="0000FF"/>
                <w:sz w:val="24"/>
                <w:szCs w:val="24"/>
                <w:highlight w:val="white"/>
              </w:rPr>
            </w:pPr>
            <w:r>
              <w:rPr>
                <w:color w:val="0000FF"/>
                <w:sz w:val="24"/>
                <w:szCs w:val="24"/>
                <w:highlight w:val="white"/>
              </w:rPr>
              <w:t>NOME-COMPLETO</w:t>
            </w:r>
          </w:p>
          <w:p>
            <w:pPr>
              <w:spacing w:line="240" w:lineRule="auto"/>
              <w:contextualSpacing w:val="0"/>
              <w:jc w:val="both"/>
              <w:rPr>
                <w:color w:val="0000FF"/>
                <w:sz w:val="24"/>
                <w:szCs w:val="24"/>
                <w:highlight w:val="white"/>
              </w:rPr>
            </w:pPr>
            <w:r>
              <w:rPr>
                <w:color w:val="0000FF"/>
                <w:sz w:val="24"/>
                <w:szCs w:val="24"/>
                <w:highlight w:val="white"/>
              </w:rPr>
              <w:t>SIGLA-PARTIDO</w:t>
            </w:r>
          </w:p>
        </w:tc>
        <w:tc>
          <w:tcPr>
            <w:tcW w:w="4950" w:type="dxa"/>
          </w:tcPr>
          <w:p>
            <w:pPr>
              <w:spacing w:line="240" w:lineRule="auto"/>
              <w:contextualSpacing w:val="0"/>
              <w:jc w:val="both"/>
              <w:rPr>
                <w:color w:val="0000FF"/>
                <w:sz w:val="24"/>
                <w:szCs w:val="24"/>
                <w:highlight w:val="white"/>
              </w:rPr>
            </w:pPr>
            <w:r>
              <w:rPr>
                <w:color w:val="0000FF"/>
                <w:sz w:val="24"/>
                <w:szCs w:val="24"/>
                <w:highlight w:val="white"/>
              </w:rPr>
              <w:t>ID_PARLAMENTAR</w:t>
            </w:r>
          </w:p>
          <w:p>
            <w:pPr>
              <w:spacing w:line="240" w:lineRule="auto"/>
              <w:contextualSpacing w:val="0"/>
              <w:jc w:val="both"/>
              <w:rPr>
                <w:color w:val="0000FF"/>
                <w:sz w:val="24"/>
                <w:szCs w:val="24"/>
                <w:highlight w:val="white"/>
              </w:rPr>
            </w:pPr>
            <w:r>
              <w:rPr>
                <w:color w:val="0000FF"/>
                <w:sz w:val="24"/>
                <w:szCs w:val="24"/>
                <w:highlight w:val="white"/>
              </w:rPr>
              <w:t>NOME</w:t>
            </w:r>
          </w:p>
          <w:p>
            <w:pPr>
              <w:spacing w:line="240" w:lineRule="auto"/>
              <w:contextualSpacing w:val="0"/>
              <w:jc w:val="both"/>
              <w:rPr>
                <w:color w:val="0000FF"/>
                <w:sz w:val="24"/>
                <w:szCs w:val="24"/>
                <w:highlight w:val="white"/>
              </w:rPr>
            </w:pPr>
            <w:r>
              <w:rPr>
                <w:color w:val="0000FF"/>
                <w:sz w:val="24"/>
                <w:szCs w:val="24"/>
                <w:highlight w:val="white"/>
              </w:rPr>
              <w:t>NOME_COMPLETO</w:t>
            </w:r>
          </w:p>
          <w:p>
            <w:pPr>
              <w:spacing w:line="240" w:lineRule="auto"/>
              <w:contextualSpacing w:val="0"/>
              <w:jc w:val="both"/>
              <w:rPr>
                <w:color w:val="0000FF"/>
                <w:sz w:val="24"/>
                <w:szCs w:val="24"/>
                <w:highlight w:val="white"/>
              </w:rPr>
            </w:pPr>
            <w:r>
              <w:rPr>
                <w:color w:val="0000FF"/>
                <w:sz w:val="24"/>
                <w:szCs w:val="24"/>
                <w:highlight w:val="white"/>
              </w:rPr>
              <w:t>SIGLA_PARTIDO</w:t>
            </w:r>
          </w:p>
          <w:p>
            <w:pPr>
              <w:spacing w:line="240" w:lineRule="auto"/>
              <w:contextualSpacing w:val="0"/>
              <w:jc w:val="both"/>
              <w:rPr>
                <w:color w:val="0000FF"/>
                <w:sz w:val="24"/>
                <w:szCs w:val="24"/>
                <w:highlight w:val="white"/>
              </w:rPr>
            </w:pPr>
            <w:commentRangeStart w:id="1"/>
            <w:commentRangeStart w:id="2"/>
            <w:r>
              <w:rPr>
                <w:color w:val="0000FF"/>
                <w:sz w:val="24"/>
                <w:szCs w:val="24"/>
                <w:highlight w:val="white"/>
              </w:rPr>
              <w:t>FUNCAO</w:t>
            </w:r>
            <w:commentRangeEnd w:id="1"/>
            <w:r>
              <w:commentReference w:id="1"/>
            </w:r>
            <w:commentRangeEnd w:id="2"/>
            <w:r>
              <w:commentReference w:id="2"/>
            </w:r>
          </w:p>
        </w:tc>
      </w:tr>
    </w:tbl>
    <w:p>
      <w:pPr>
        <w:spacing w:line="240" w:lineRule="auto"/>
        <w:contextualSpacing w:val="0"/>
        <w:jc w:val="both"/>
        <w:rPr>
          <w:sz w:val="24"/>
          <w:szCs w:val="24"/>
          <w:highlight w:val="white"/>
        </w:rPr>
      </w:pPr>
    </w:p>
    <w:p>
      <w:pPr>
        <w:spacing w:line="240" w:lineRule="auto"/>
        <w:contextualSpacing w:val="0"/>
        <w:jc w:val="both"/>
        <w:rPr>
          <w:sz w:val="24"/>
          <w:szCs w:val="24"/>
        </w:rPr>
      </w:pPr>
    </w:p>
    <w:p>
      <w:pPr>
        <w:spacing w:line="240" w:lineRule="auto"/>
        <w:contextualSpacing w:val="0"/>
        <w:jc w:val="both"/>
        <w:rPr>
          <w:color w:val="0000FF"/>
          <w:sz w:val="24"/>
          <w:szCs w:val="24"/>
          <w:highlight w:val="white"/>
        </w:rPr>
      </w:pPr>
      <w:r>
        <w:rPr>
          <w:b/>
          <w:sz w:val="24"/>
          <w:szCs w:val="24"/>
          <w:highlight w:val="white"/>
        </w:rPr>
        <w:t>Pós-condição 2</w:t>
      </w:r>
      <w:r>
        <w:rPr>
          <w:sz w:val="24"/>
          <w:szCs w:val="24"/>
          <w:highlight w:val="white"/>
        </w:rPr>
        <w:t xml:space="preserve">: </w:t>
      </w:r>
      <w:r>
        <w:rPr>
          <w:color w:val="0000FF"/>
          <w:sz w:val="24"/>
          <w:szCs w:val="24"/>
          <w:highlight w:val="white"/>
        </w:rPr>
        <w:t xml:space="preserve">A tabela </w:t>
      </w:r>
      <w:r>
        <w:rPr>
          <w:color w:val="0000FF"/>
          <w:sz w:val="24"/>
          <w:szCs w:val="24"/>
        </w:rPr>
        <w:t xml:space="preserve">PARLAMENTAR estará povoada com seus atributos (NOME, NOME_COMPLETO e SIGLA_PARTIDO) importados do arquivo DEPUTADOS.CSV </w:t>
      </w:r>
      <w:r>
        <w:rPr>
          <w:color w:val="0000FF"/>
          <w:sz w:val="24"/>
          <w:szCs w:val="24"/>
          <w:highlight w:val="white"/>
        </w:rPr>
        <w:t>referenciando apenas os atributos mostrados na Tabela 1.2 abaixo.</w:t>
      </w:r>
    </w:p>
    <w:p>
      <w:pPr>
        <w:spacing w:line="240" w:lineRule="auto"/>
        <w:contextualSpacing w:val="0"/>
        <w:jc w:val="both"/>
        <w:rPr>
          <w:color w:val="0000FF"/>
          <w:sz w:val="24"/>
          <w:szCs w:val="24"/>
          <w:highlight w:val="white"/>
        </w:rPr>
      </w:pPr>
    </w:p>
    <w:p>
      <w:pPr>
        <w:spacing w:line="240" w:lineRule="auto"/>
        <w:contextualSpacing w:val="0"/>
        <w:jc w:val="both"/>
        <w:rPr>
          <w:color w:val="0000FF"/>
          <w:sz w:val="24"/>
          <w:szCs w:val="24"/>
          <w:highlight w:val="white"/>
        </w:rPr>
      </w:pPr>
      <w:r>
        <w:rPr>
          <w:color w:val="0000FF"/>
          <w:sz w:val="24"/>
          <w:szCs w:val="24"/>
          <w:highlight w:val="white"/>
        </w:rPr>
        <w:t xml:space="preserve">Tabela 1.2 – Dados selecionados do arquivo </w:t>
      </w:r>
      <w:r>
        <w:rPr>
          <w:color w:val="0000FF"/>
          <w:sz w:val="24"/>
          <w:szCs w:val="24"/>
        </w:rPr>
        <w:t>DEPUTADOS</w:t>
      </w:r>
      <w:r>
        <w:rPr>
          <w:color w:val="0000FF"/>
          <w:sz w:val="24"/>
          <w:szCs w:val="24"/>
          <w:highlight w:val="white"/>
        </w:rPr>
        <w:t>.CSV para a tabela PARLAMENTAR.</w:t>
      </w:r>
    </w:p>
    <w:tbl>
      <w:tblPr>
        <w:tblStyle w:val="16"/>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tcPr>
          <w:p>
            <w:pPr>
              <w:spacing w:line="240" w:lineRule="auto"/>
              <w:contextualSpacing w:val="0"/>
              <w:jc w:val="both"/>
              <w:rPr>
                <w:color w:val="0000FF"/>
                <w:sz w:val="24"/>
                <w:szCs w:val="24"/>
                <w:highlight w:val="white"/>
              </w:rPr>
            </w:pPr>
            <w:r>
              <w:rPr>
                <w:color w:val="0000FF"/>
                <w:sz w:val="24"/>
                <w:szCs w:val="24"/>
              </w:rPr>
              <w:t>DEPUTADOS</w:t>
            </w:r>
            <w:r>
              <w:rPr>
                <w:color w:val="0000FF"/>
                <w:sz w:val="24"/>
                <w:szCs w:val="24"/>
                <w:highlight w:val="white"/>
              </w:rPr>
              <w:t>.CSV</w:t>
            </w:r>
          </w:p>
        </w:tc>
        <w:tc>
          <w:tcPr>
            <w:tcW w:w="4950" w:type="dxa"/>
          </w:tcPr>
          <w:p>
            <w:pPr>
              <w:spacing w:line="240" w:lineRule="auto"/>
              <w:contextualSpacing w:val="0"/>
              <w:jc w:val="both"/>
              <w:rPr>
                <w:color w:val="0000FF"/>
                <w:sz w:val="24"/>
                <w:szCs w:val="24"/>
                <w:highlight w:val="white"/>
              </w:rPr>
            </w:pPr>
            <w:r>
              <w:rPr>
                <w:color w:val="0000FF"/>
                <w:sz w:val="24"/>
                <w:szCs w:val="24"/>
                <w:highlight w:val="white"/>
              </w:rPr>
              <w:t>Tabela PARLAMENTAR</w:t>
            </w:r>
          </w:p>
        </w:tc>
      </w:tr>
      <w:tr>
        <w:tc>
          <w:tcPr>
            <w:tcW w:w="4875" w:type="dxa"/>
          </w:tcPr>
          <w:p>
            <w:pPr>
              <w:spacing w:line="240" w:lineRule="auto"/>
              <w:contextualSpacing w:val="0"/>
              <w:jc w:val="both"/>
              <w:rPr>
                <w:color w:val="0000FF"/>
                <w:sz w:val="24"/>
                <w:szCs w:val="24"/>
                <w:highlight w:val="white"/>
              </w:rPr>
            </w:pPr>
            <w:r>
              <w:rPr>
                <w:color w:val="0000FF"/>
                <w:sz w:val="24"/>
                <w:szCs w:val="24"/>
                <w:highlight w:val="white"/>
              </w:rPr>
              <w:t>NOME</w:t>
            </w:r>
          </w:p>
          <w:p>
            <w:pPr>
              <w:spacing w:line="240" w:lineRule="auto"/>
              <w:contextualSpacing w:val="0"/>
              <w:jc w:val="both"/>
              <w:rPr>
                <w:color w:val="0000FF"/>
                <w:sz w:val="24"/>
                <w:szCs w:val="24"/>
                <w:highlight w:val="white"/>
              </w:rPr>
            </w:pPr>
            <w:r>
              <w:rPr>
                <w:color w:val="0000FF"/>
                <w:sz w:val="24"/>
                <w:szCs w:val="24"/>
                <w:highlight w:val="white"/>
              </w:rPr>
              <w:t>NOME-COMPLETO</w:t>
            </w:r>
          </w:p>
          <w:p>
            <w:pPr>
              <w:spacing w:line="240" w:lineRule="auto"/>
              <w:contextualSpacing w:val="0"/>
              <w:jc w:val="both"/>
              <w:rPr>
                <w:color w:val="0000FF"/>
                <w:sz w:val="24"/>
                <w:szCs w:val="24"/>
                <w:highlight w:val="white"/>
              </w:rPr>
            </w:pPr>
            <w:r>
              <w:rPr>
                <w:color w:val="0000FF"/>
                <w:sz w:val="24"/>
                <w:szCs w:val="24"/>
                <w:highlight w:val="white"/>
              </w:rPr>
              <w:t>SIGLA-PARTIDO</w:t>
            </w:r>
          </w:p>
        </w:tc>
        <w:tc>
          <w:tcPr>
            <w:tcW w:w="4950" w:type="dxa"/>
          </w:tcPr>
          <w:p>
            <w:pPr>
              <w:spacing w:line="240" w:lineRule="auto"/>
              <w:contextualSpacing w:val="0"/>
              <w:jc w:val="both"/>
              <w:rPr>
                <w:color w:val="0000FF"/>
                <w:sz w:val="24"/>
                <w:szCs w:val="24"/>
                <w:highlight w:val="white"/>
              </w:rPr>
            </w:pPr>
            <w:r>
              <w:rPr>
                <w:color w:val="0000FF"/>
                <w:sz w:val="24"/>
                <w:szCs w:val="24"/>
                <w:highlight w:val="white"/>
              </w:rPr>
              <w:t>ID_PARLAMENTAR</w:t>
            </w:r>
          </w:p>
          <w:p>
            <w:pPr>
              <w:spacing w:line="240" w:lineRule="auto"/>
              <w:contextualSpacing w:val="0"/>
              <w:jc w:val="both"/>
              <w:rPr>
                <w:color w:val="0000FF"/>
                <w:sz w:val="24"/>
                <w:szCs w:val="24"/>
                <w:highlight w:val="white"/>
              </w:rPr>
            </w:pPr>
            <w:r>
              <w:rPr>
                <w:color w:val="0000FF"/>
                <w:sz w:val="24"/>
                <w:szCs w:val="24"/>
                <w:highlight w:val="white"/>
              </w:rPr>
              <w:t>NOME</w:t>
            </w:r>
          </w:p>
          <w:p>
            <w:pPr>
              <w:spacing w:line="240" w:lineRule="auto"/>
              <w:contextualSpacing w:val="0"/>
              <w:jc w:val="both"/>
              <w:rPr>
                <w:color w:val="0000FF"/>
                <w:sz w:val="24"/>
                <w:szCs w:val="24"/>
                <w:highlight w:val="white"/>
              </w:rPr>
            </w:pPr>
            <w:r>
              <w:rPr>
                <w:color w:val="0000FF"/>
                <w:sz w:val="24"/>
                <w:szCs w:val="24"/>
                <w:highlight w:val="white"/>
              </w:rPr>
              <w:t>NOME_COMPLETO</w:t>
            </w:r>
          </w:p>
          <w:p>
            <w:pPr>
              <w:spacing w:line="240" w:lineRule="auto"/>
              <w:contextualSpacing w:val="0"/>
              <w:jc w:val="both"/>
              <w:rPr>
                <w:color w:val="0000FF"/>
                <w:sz w:val="24"/>
                <w:szCs w:val="24"/>
                <w:highlight w:val="white"/>
              </w:rPr>
            </w:pPr>
            <w:r>
              <w:rPr>
                <w:color w:val="0000FF"/>
                <w:sz w:val="24"/>
                <w:szCs w:val="24"/>
                <w:highlight w:val="white"/>
              </w:rPr>
              <w:t>SIGLA_PARTIDO</w:t>
            </w:r>
          </w:p>
          <w:p>
            <w:pPr>
              <w:spacing w:line="240" w:lineRule="auto"/>
              <w:contextualSpacing w:val="0"/>
              <w:jc w:val="both"/>
              <w:rPr>
                <w:color w:val="0000FF"/>
                <w:sz w:val="24"/>
                <w:szCs w:val="24"/>
                <w:highlight w:val="white"/>
              </w:rPr>
            </w:pPr>
            <w:commentRangeStart w:id="3"/>
            <w:commentRangeStart w:id="4"/>
            <w:r>
              <w:rPr>
                <w:color w:val="0000FF"/>
                <w:sz w:val="24"/>
                <w:szCs w:val="24"/>
                <w:highlight w:val="white"/>
              </w:rPr>
              <w:t>FUNCAO</w:t>
            </w:r>
            <w:commentRangeEnd w:id="3"/>
            <w:r>
              <w:commentReference w:id="3"/>
            </w:r>
            <w:commentRangeEnd w:id="4"/>
            <w:r>
              <w:commentReference w:id="4"/>
            </w:r>
          </w:p>
        </w:tc>
      </w:tr>
    </w:tbl>
    <w:p>
      <w:pPr>
        <w:spacing w:line="240" w:lineRule="auto"/>
        <w:contextualSpacing w:val="0"/>
        <w:jc w:val="both"/>
        <w:rPr>
          <w:sz w:val="24"/>
          <w:szCs w:val="24"/>
          <w:highlight w:val="white"/>
        </w:rPr>
      </w:pPr>
    </w:p>
    <w:p>
      <w:pPr>
        <w:spacing w:line="240" w:lineRule="auto"/>
        <w:contextualSpacing w:val="0"/>
        <w:jc w:val="both"/>
        <w:rPr>
          <w:color w:val="0000FF"/>
          <w:sz w:val="24"/>
          <w:szCs w:val="24"/>
          <w:highlight w:val="white"/>
        </w:rPr>
      </w:pPr>
    </w:p>
    <w:p>
      <w:pPr>
        <w:spacing w:line="240" w:lineRule="auto"/>
        <w:contextualSpacing w:val="0"/>
        <w:jc w:val="both"/>
        <w:rPr>
          <w:b/>
          <w:sz w:val="24"/>
          <w:szCs w:val="24"/>
        </w:rPr>
      </w:pPr>
      <w:r>
        <w:rPr>
          <w:b/>
          <w:sz w:val="24"/>
          <w:szCs w:val="24"/>
        </w:rPr>
        <w:t>Fluxo de eventos principais</w:t>
      </w:r>
    </w:p>
    <w:p>
      <w:pPr>
        <w:spacing w:line="240" w:lineRule="auto"/>
        <w:contextualSpacing w:val="0"/>
        <w:jc w:val="both"/>
        <w:rPr>
          <w:b/>
          <w:sz w:val="24"/>
          <w:szCs w:val="24"/>
        </w:rPr>
      </w:pPr>
      <w:r>
        <w:rPr>
          <w:b/>
          <w:sz w:val="24"/>
          <w:szCs w:val="24"/>
        </w:rPr>
        <w:tab/>
      </w:r>
    </w:p>
    <w:p>
      <w:pPr>
        <w:numPr>
          <w:ilvl w:val="0"/>
          <w:numId w:val="5"/>
        </w:numPr>
        <w:spacing w:line="240" w:lineRule="auto"/>
        <w:ind w:left="720" w:hanging="360"/>
        <w:contextualSpacing/>
        <w:jc w:val="both"/>
        <w:rPr>
          <w:sz w:val="24"/>
          <w:szCs w:val="24"/>
        </w:rPr>
      </w:pPr>
      <w:r>
        <w:rPr>
          <w:sz w:val="24"/>
          <w:szCs w:val="24"/>
        </w:rPr>
        <w:t xml:space="preserve">Este caso de uso é iniciado quando o administrador clica na aba “Importar Tabelas” localizada no menu principal do sistema conforme Figura </w:t>
      </w:r>
      <w:r>
        <w:rPr>
          <w:color w:val="0000FF"/>
          <w:sz w:val="24"/>
          <w:szCs w:val="24"/>
        </w:rPr>
        <w:t>1, abaixo</w:t>
      </w:r>
      <w:r>
        <w:rPr>
          <w:sz w:val="24"/>
          <w:szCs w:val="24"/>
        </w:rPr>
        <w:t>.</w:t>
      </w:r>
    </w:p>
    <w:p>
      <w:pPr>
        <w:spacing w:line="240" w:lineRule="auto"/>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31" name="image45.jpg"/>
            <wp:cNvGraphicFramePr/>
            <a:graphic xmlns:a="http://schemas.openxmlformats.org/drawingml/2006/main">
              <a:graphicData uri="http://schemas.openxmlformats.org/drawingml/2006/picture">
                <pic:pic xmlns:pic="http://schemas.openxmlformats.org/drawingml/2006/picture">
                  <pic:nvPicPr>
                    <pic:cNvPr id="31" name="image45.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color w:val="0000FF"/>
          <w:sz w:val="24"/>
          <w:szCs w:val="24"/>
          <w:highlight w:val="white"/>
        </w:rPr>
      </w:pPr>
      <w:r>
        <w:rPr>
          <w:sz w:val="24"/>
          <w:szCs w:val="24"/>
          <w:highlight w:val="white"/>
        </w:rPr>
        <w:t xml:space="preserve">Figura </w:t>
      </w:r>
      <w:r>
        <w:rPr>
          <w:color w:val="0000FF"/>
          <w:sz w:val="24"/>
          <w:szCs w:val="24"/>
          <w:highlight w:val="white"/>
        </w:rPr>
        <w:t>1</w:t>
      </w:r>
    </w:p>
    <w:p>
      <w:pPr>
        <w:spacing w:line="240" w:lineRule="auto"/>
        <w:contextualSpacing w:val="0"/>
        <w:jc w:val="both"/>
        <w:rPr>
          <w:sz w:val="24"/>
          <w:szCs w:val="24"/>
        </w:rPr>
      </w:pPr>
    </w:p>
    <w:p>
      <w:pPr>
        <w:numPr>
          <w:ilvl w:val="0"/>
          <w:numId w:val="5"/>
        </w:numPr>
        <w:spacing w:line="240" w:lineRule="auto"/>
        <w:ind w:left="720" w:hanging="360"/>
        <w:contextualSpacing/>
        <w:jc w:val="both"/>
        <w:rPr>
          <w:sz w:val="24"/>
          <w:szCs w:val="24"/>
        </w:rPr>
      </w:pPr>
      <w:r>
        <w:rPr>
          <w:sz w:val="24"/>
          <w:szCs w:val="24"/>
        </w:rPr>
        <w:t xml:space="preserve">Ao abrir a tela “Importar Tabelas” conforme Figura </w:t>
      </w:r>
      <w:r>
        <w:rPr>
          <w:color w:val="0000FF"/>
          <w:sz w:val="24"/>
          <w:szCs w:val="24"/>
        </w:rPr>
        <w:t>1</w:t>
      </w:r>
      <w:r>
        <w:rPr>
          <w:sz w:val="24"/>
          <w:szCs w:val="24"/>
        </w:rPr>
        <w:t xml:space="preserve">, o Administrador deve clicar </w:t>
      </w:r>
      <w:r>
        <w:rPr>
          <w:color w:val="0000FF"/>
          <w:sz w:val="24"/>
          <w:szCs w:val="24"/>
        </w:rPr>
        <w:t xml:space="preserve">no botão </w:t>
      </w:r>
      <w:r>
        <w:rPr>
          <w:sz w:val="24"/>
          <w:szCs w:val="24"/>
        </w:rPr>
        <w:t xml:space="preserve">“Abrir” </w:t>
      </w:r>
      <w:r>
        <w:rPr>
          <w:color w:val="0000FF"/>
          <w:sz w:val="24"/>
          <w:szCs w:val="24"/>
        </w:rPr>
        <w:t>e buscar a pasta onde se encontram todos arquivos CSVs</w:t>
      </w:r>
      <w:r>
        <w:rPr>
          <w:sz w:val="24"/>
          <w:szCs w:val="24"/>
        </w:rPr>
        <w:t>.</w:t>
      </w:r>
    </w:p>
    <w:p>
      <w:pPr>
        <w:spacing w:line="240" w:lineRule="auto"/>
        <w:contextualSpacing w:val="0"/>
        <w:jc w:val="both"/>
        <w:rPr>
          <w:sz w:val="24"/>
          <w:szCs w:val="24"/>
        </w:rPr>
      </w:pPr>
    </w:p>
    <w:p>
      <w:pPr>
        <w:numPr>
          <w:ilvl w:val="0"/>
          <w:numId w:val="5"/>
        </w:numPr>
        <w:spacing w:line="240" w:lineRule="auto"/>
        <w:ind w:left="720" w:hanging="360"/>
        <w:contextualSpacing/>
        <w:jc w:val="both"/>
        <w:rPr>
          <w:sz w:val="24"/>
          <w:szCs w:val="24"/>
        </w:rPr>
      </w:pPr>
      <w:r>
        <w:rPr>
          <w:sz w:val="24"/>
          <w:szCs w:val="24"/>
          <w:highlight w:val="white"/>
        </w:rPr>
        <w:t>Quando o administrador clicar no botão “Importar”, o sistema irá executar as rotinas que irão importar os dados das tabelas CSVs para as tabelas previamente criadas no banco de dados de acordo com as regras dos casos de uso correspondentes do UC01 ao UC11 deste documento.</w:t>
      </w:r>
    </w:p>
    <w:p>
      <w:pPr>
        <w:spacing w:line="240" w:lineRule="auto"/>
        <w:contextualSpacing w:val="0"/>
        <w:jc w:val="both"/>
        <w:rPr>
          <w:sz w:val="24"/>
          <w:szCs w:val="24"/>
          <w:highlight w:val="white"/>
        </w:rPr>
      </w:pPr>
    </w:p>
    <w:p>
      <w:pPr>
        <w:numPr>
          <w:ilvl w:val="0"/>
          <w:numId w:val="5"/>
        </w:numPr>
        <w:spacing w:line="240" w:lineRule="auto"/>
        <w:ind w:left="720" w:hanging="360"/>
        <w:contextualSpacing/>
        <w:jc w:val="both"/>
        <w:rPr>
          <w:color w:val="0000FF"/>
          <w:sz w:val="24"/>
          <w:szCs w:val="24"/>
          <w:highlight w:val="white"/>
        </w:rPr>
      </w:pPr>
      <w:r>
        <w:rPr>
          <w:color w:val="0000FF"/>
          <w:sz w:val="24"/>
          <w:szCs w:val="24"/>
          <w:highlight w:val="white"/>
        </w:rPr>
        <w:t>O sistema verifica se o arquivo CSV selecionado possui os atributos conforme arquivo SENADORES.CSV padrão;</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O sistema irá ler a primeira linha do arquivo CSV selecionado, que contém os nomes das colunas, e então converter em uma lista;</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Esta lista será comparada com uma lista pré-definida formada pelos nomes exatos dos atributos da tabela de um arquivo SENADORES.CSV padrão.</w:t>
      </w:r>
    </w:p>
    <w:p>
      <w:pPr>
        <w:spacing w:line="240" w:lineRule="auto"/>
        <w:contextualSpacing w:val="0"/>
        <w:jc w:val="both"/>
        <w:rPr>
          <w:sz w:val="24"/>
          <w:szCs w:val="24"/>
        </w:rPr>
      </w:pPr>
    </w:p>
    <w:p>
      <w:pPr>
        <w:numPr>
          <w:ilvl w:val="0"/>
          <w:numId w:val="5"/>
        </w:numPr>
        <w:spacing w:line="240" w:lineRule="auto"/>
        <w:ind w:left="720" w:hanging="360"/>
        <w:contextualSpacing/>
        <w:jc w:val="both"/>
        <w:rPr>
          <w:color w:val="0000FF"/>
          <w:sz w:val="24"/>
          <w:szCs w:val="24"/>
          <w:highlight w:val="white"/>
        </w:rPr>
      </w:pPr>
      <w:r>
        <w:rPr>
          <w:color w:val="0000FF"/>
          <w:sz w:val="24"/>
          <w:szCs w:val="24"/>
          <w:highlight w:val="white"/>
        </w:rPr>
        <w:t>O sistema verifica se o arquivo CSV selecionado possui os atributos conforme arquivos DEPUTADOS.CSV padrão;</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O sistema irá ler a primeira linha do arquivo CSV selecionado, que contém os nomes das colunas, e então converter em uma lista;</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Esta lista será comparada com uma lista pré-definida formada pelos nomes exatos dos atributos da tabela de um arquivo DEPUTADOS.CSV padrão.</w:t>
      </w:r>
    </w:p>
    <w:p>
      <w:pPr>
        <w:spacing w:line="240" w:lineRule="auto"/>
        <w:contextualSpacing w:val="0"/>
        <w:jc w:val="both"/>
        <w:rPr>
          <w:color w:val="0000FF"/>
          <w:sz w:val="24"/>
          <w:szCs w:val="24"/>
          <w:highlight w:val="white"/>
        </w:rPr>
      </w:pPr>
    </w:p>
    <w:p>
      <w:pPr>
        <w:numPr>
          <w:ilvl w:val="0"/>
          <w:numId w:val="5"/>
        </w:numPr>
        <w:spacing w:line="240" w:lineRule="auto"/>
        <w:ind w:left="720" w:hanging="360"/>
        <w:contextualSpacing/>
        <w:jc w:val="both"/>
        <w:rPr>
          <w:color w:val="0000FF"/>
          <w:sz w:val="24"/>
          <w:szCs w:val="24"/>
          <w:highlight w:val="white"/>
        </w:rPr>
      </w:pPr>
      <w:r>
        <w:rPr>
          <w:color w:val="0000FF"/>
          <w:sz w:val="24"/>
          <w:szCs w:val="24"/>
          <w:highlight w:val="white"/>
        </w:rPr>
        <w:t>O sistema irá armazenar, a partir da segunda linha, as tuplas da tabela do arquivo SENADORES.CSV na Tabela PARLAMENTAR de acordo com os atributos mostrados na Tabela 1.1, apresentada na Pós-Condição 1 deste caso de uso;</w:t>
      </w:r>
    </w:p>
    <w:p>
      <w:pPr>
        <w:spacing w:line="240" w:lineRule="auto"/>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auto incrementar um número para a coluna ID_PARLAMENTAR;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remover a acentuação do dado da coluna NOME e armazenar na Tabela 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remover a acentuação do dado da coluna NOME_COMPLETO e armazenar na Tabela 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u w:val="none"/>
        </w:rPr>
      </w:pPr>
      <w:r>
        <w:rPr>
          <w:color w:val="0000FF"/>
          <w:sz w:val="24"/>
          <w:szCs w:val="24"/>
          <w:highlight w:val="white"/>
        </w:rPr>
        <w:t>Na leitura de cada linha, o sistema deverá inserir o dado ‘SENADOR’ na coluna FUNCAO da tabela PARLAMENTAR;</w:t>
      </w:r>
    </w:p>
    <w:p>
      <w:pPr>
        <w:spacing w:line="240" w:lineRule="auto"/>
        <w:contextualSpacing w:val="0"/>
        <w:jc w:val="both"/>
        <w:rPr>
          <w:color w:val="0000FF"/>
          <w:sz w:val="24"/>
          <w:szCs w:val="24"/>
          <w:highlight w:val="white"/>
        </w:rPr>
      </w:pPr>
    </w:p>
    <w:p>
      <w:pPr>
        <w:spacing w:line="240" w:lineRule="auto"/>
        <w:contextualSpacing w:val="0"/>
        <w:jc w:val="both"/>
        <w:rPr>
          <w:color w:val="0000FF"/>
          <w:sz w:val="24"/>
          <w:szCs w:val="24"/>
          <w:highlight w:val="white"/>
        </w:rPr>
      </w:pPr>
    </w:p>
    <w:p>
      <w:pPr>
        <w:numPr>
          <w:ilvl w:val="0"/>
          <w:numId w:val="5"/>
        </w:numPr>
        <w:spacing w:line="240" w:lineRule="auto"/>
        <w:ind w:left="720" w:hanging="360"/>
        <w:contextualSpacing/>
        <w:jc w:val="both"/>
        <w:rPr>
          <w:color w:val="0000FF"/>
          <w:sz w:val="24"/>
          <w:szCs w:val="24"/>
          <w:highlight w:val="white"/>
        </w:rPr>
      </w:pPr>
      <w:r>
        <w:rPr>
          <w:color w:val="0000FF"/>
          <w:sz w:val="24"/>
          <w:szCs w:val="24"/>
          <w:highlight w:val="white"/>
        </w:rPr>
        <w:t>O sistema irá armazenar, a partir da segunda linha, as tuplas da tabela do arquivo DEPUTADOS.CSV na Tabela PARLAMENTAR de acordo com os atributos mostrados na Tabela 1.2, apresentada na Pós-Condição 2 deste caso de uso;</w:t>
      </w:r>
    </w:p>
    <w:p>
      <w:pPr>
        <w:spacing w:line="240" w:lineRule="auto"/>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auto incrementar um número para a coluna ID_PARLAMENTAR;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remover a acentuação do dado da coluna NOME e armazenar na Tabela 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Na leitura de cada linha, o sistema deverá remover a acentuação do dado da coluna NOME_COMPLETO e armazenar na Tabela PARLAMENTAR;</w:t>
      </w:r>
    </w:p>
    <w:p>
      <w:pPr>
        <w:spacing w:line="240" w:lineRule="auto"/>
        <w:ind w:left="720" w:firstLine="0"/>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u w:val="none"/>
        </w:rPr>
      </w:pPr>
      <w:r>
        <w:rPr>
          <w:color w:val="0000FF"/>
          <w:sz w:val="24"/>
          <w:szCs w:val="24"/>
          <w:highlight w:val="white"/>
        </w:rPr>
        <w:t>Na leitura de cada linha, o sistema deverá inserir o dado ‘DEPUTADO’ na coluna FUNCAO da tabela PARLAMENTAR;</w:t>
      </w:r>
    </w:p>
    <w:p>
      <w:pPr>
        <w:spacing w:line="240" w:lineRule="auto"/>
        <w:contextualSpacing w:val="0"/>
        <w:jc w:val="both"/>
        <w:rPr>
          <w:color w:val="0000FF"/>
          <w:sz w:val="24"/>
          <w:szCs w:val="24"/>
          <w:highlight w:val="white"/>
        </w:rPr>
      </w:pPr>
    </w:p>
    <w:p>
      <w:pPr>
        <w:numPr>
          <w:ilvl w:val="0"/>
          <w:numId w:val="5"/>
        </w:numPr>
        <w:spacing w:line="240" w:lineRule="auto"/>
        <w:ind w:left="720" w:hanging="360"/>
        <w:contextualSpacing/>
        <w:jc w:val="both"/>
        <w:rPr>
          <w:color w:val="0000FF"/>
          <w:sz w:val="24"/>
          <w:szCs w:val="24"/>
          <w:highlight w:val="white"/>
        </w:rPr>
      </w:pPr>
      <w:r>
        <w:rPr>
          <w:color w:val="0000FF"/>
          <w:sz w:val="24"/>
          <w:szCs w:val="24"/>
          <w:highlight w:val="white"/>
        </w:rPr>
        <w:t xml:space="preserve">Após finalização do armazenamento, o sistema atualiza os campos de “Status” correspondentes para “OK”, como mostrado na Figura 1; </w:t>
      </w:r>
    </w:p>
    <w:p>
      <w:pPr>
        <w:spacing w:line="240" w:lineRule="auto"/>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Isso indica que o arquivo SENADORES.CSV foi importado corretamente para o Banco de Dados do sistema, conforme Pós-Condição1;</w:t>
      </w:r>
    </w:p>
    <w:p>
      <w:pPr>
        <w:spacing w:line="240" w:lineRule="auto"/>
        <w:contextualSpacing w:val="0"/>
        <w:jc w:val="both"/>
        <w:rPr>
          <w:color w:val="0000FF"/>
          <w:sz w:val="24"/>
          <w:szCs w:val="24"/>
          <w:highlight w:val="white"/>
        </w:rPr>
      </w:pPr>
    </w:p>
    <w:p>
      <w:pPr>
        <w:numPr>
          <w:ilvl w:val="1"/>
          <w:numId w:val="5"/>
        </w:numPr>
        <w:spacing w:line="240" w:lineRule="auto"/>
        <w:ind w:left="1440" w:hanging="360"/>
        <w:contextualSpacing/>
        <w:jc w:val="both"/>
        <w:rPr>
          <w:color w:val="0000FF"/>
          <w:sz w:val="24"/>
          <w:szCs w:val="24"/>
          <w:highlight w:val="white"/>
        </w:rPr>
      </w:pPr>
      <w:r>
        <w:rPr>
          <w:color w:val="0000FF"/>
          <w:sz w:val="24"/>
          <w:szCs w:val="24"/>
          <w:highlight w:val="white"/>
        </w:rPr>
        <w:t>Isso indica que o arquivo DEPUTADOS.CSV foi importado corretamente para o Banco de Dados do sistema, conforme Pós-Condição2.</w:t>
      </w:r>
    </w:p>
    <w:p>
      <w:pPr>
        <w:spacing w:line="240" w:lineRule="auto"/>
        <w:contextualSpacing w:val="0"/>
        <w:jc w:val="both"/>
        <w:rPr>
          <w:color w:val="0000FF"/>
          <w:sz w:val="24"/>
          <w:szCs w:val="24"/>
          <w:highlight w:val="white"/>
        </w:rPr>
      </w:pPr>
    </w:p>
    <w:p>
      <w:pPr>
        <w:spacing w:line="240" w:lineRule="auto"/>
        <w:contextualSpacing w:val="0"/>
        <w:jc w:val="both"/>
        <w:rPr>
          <w:b/>
          <w:sz w:val="24"/>
          <w:szCs w:val="24"/>
        </w:rPr>
      </w:pPr>
    </w:p>
    <w:p>
      <w:pPr>
        <w:spacing w:line="240" w:lineRule="auto"/>
        <w:contextualSpacing w:val="0"/>
        <w:jc w:val="both"/>
        <w:rPr>
          <w:sz w:val="24"/>
          <w:szCs w:val="24"/>
        </w:rPr>
      </w:pPr>
    </w:p>
    <w:p>
      <w:pPr>
        <w:spacing w:line="240" w:lineRule="auto"/>
        <w:contextualSpacing w:val="0"/>
        <w:jc w:val="both"/>
        <w:rPr>
          <w:b/>
          <w:sz w:val="24"/>
          <w:szCs w:val="24"/>
        </w:rPr>
      </w:pPr>
      <w:r>
        <w:rPr>
          <w:b/>
          <w:sz w:val="24"/>
          <w:szCs w:val="24"/>
        </w:rPr>
        <w:t>Fluxos secundários</w:t>
      </w:r>
    </w:p>
    <w:p>
      <w:pPr>
        <w:spacing w:line="240" w:lineRule="auto"/>
        <w:contextualSpacing w:val="0"/>
        <w:jc w:val="both"/>
        <w:rPr>
          <w:b/>
          <w:sz w:val="24"/>
          <w:szCs w:val="24"/>
          <w:highlight w:val="white"/>
        </w:rPr>
      </w:pPr>
    </w:p>
    <w:p>
      <w:pPr>
        <w:numPr>
          <w:ilvl w:val="0"/>
          <w:numId w:val="6"/>
        </w:numPr>
        <w:spacing w:line="240" w:lineRule="auto"/>
        <w:ind w:left="720" w:hanging="360"/>
        <w:contextualSpacing/>
        <w:jc w:val="both"/>
        <w:rPr>
          <w:color w:val="9900FF"/>
          <w:sz w:val="24"/>
          <w:szCs w:val="24"/>
          <w:highlight w:val="white"/>
        </w:rPr>
      </w:pPr>
      <w:r>
        <w:rPr>
          <w:color w:val="9900FF"/>
          <w:sz w:val="24"/>
          <w:szCs w:val="24"/>
          <w:highlight w:val="white"/>
        </w:rPr>
        <w:t>A qualquer momento, se o usuário clicar no botão “X”, o sistema irá fechar o programa.</w:t>
      </w:r>
    </w:p>
    <w:p>
      <w:pPr>
        <w:spacing w:line="240" w:lineRule="auto"/>
        <w:contextualSpacing w:val="0"/>
        <w:jc w:val="both"/>
        <w:rPr>
          <w:color w:val="0000FF"/>
          <w:sz w:val="24"/>
          <w:szCs w:val="24"/>
          <w:highlight w:val="white"/>
        </w:rPr>
      </w:pPr>
    </w:p>
    <w:p>
      <w:pPr>
        <w:numPr>
          <w:ilvl w:val="0"/>
          <w:numId w:val="6"/>
        </w:numPr>
        <w:spacing w:line="240" w:lineRule="auto"/>
        <w:ind w:left="720" w:hanging="360"/>
        <w:contextualSpacing/>
        <w:jc w:val="both"/>
        <w:rPr>
          <w:color w:val="0000FF"/>
          <w:sz w:val="24"/>
          <w:szCs w:val="24"/>
          <w:highlight w:val="white"/>
        </w:rPr>
      </w:pPr>
      <w:r>
        <w:rPr>
          <w:color w:val="0000FF"/>
          <w:sz w:val="24"/>
          <w:szCs w:val="24"/>
        </w:rPr>
        <w:t xml:space="preserve">No </w:t>
      </w:r>
      <w:r>
        <w:rPr>
          <w:b/>
          <w:color w:val="0000FF"/>
          <w:sz w:val="24"/>
          <w:szCs w:val="24"/>
        </w:rPr>
        <w:t>Passo 5</w:t>
      </w:r>
      <w:r>
        <w:rPr>
          <w:color w:val="0000FF"/>
          <w:sz w:val="24"/>
          <w:szCs w:val="24"/>
        </w:rPr>
        <w:t>, se os atributos do arquivo CSV selecionado não estiverem de acordo com o padrão do arquivo SENADORES.CSV o sistema atualiza o campo “Status” correspondente para “Erro CSV”.</w:t>
      </w:r>
    </w:p>
    <w:p>
      <w:pPr>
        <w:spacing w:line="240" w:lineRule="auto"/>
        <w:ind w:left="720" w:firstLine="0"/>
        <w:contextualSpacing w:val="0"/>
        <w:jc w:val="both"/>
        <w:rPr>
          <w:color w:val="0000FF"/>
          <w:sz w:val="24"/>
          <w:szCs w:val="24"/>
        </w:rPr>
      </w:pPr>
    </w:p>
    <w:p>
      <w:pPr>
        <w:numPr>
          <w:ilvl w:val="1"/>
          <w:numId w:val="6"/>
        </w:numPr>
        <w:spacing w:line="240" w:lineRule="auto"/>
        <w:ind w:left="1440" w:hanging="360"/>
        <w:contextualSpacing/>
        <w:jc w:val="both"/>
        <w:rPr>
          <w:color w:val="0000FF"/>
          <w:sz w:val="24"/>
          <w:szCs w:val="24"/>
        </w:rPr>
      </w:pPr>
      <w:r>
        <w:rPr>
          <w:color w:val="0000FF"/>
          <w:sz w:val="24"/>
          <w:szCs w:val="24"/>
        </w:rPr>
        <w:t xml:space="preserve">Isso indica que a o arquivo SENADORES.CSV </w:t>
      </w:r>
      <w:r>
        <w:rPr>
          <w:b/>
          <w:color w:val="0000FF"/>
          <w:sz w:val="24"/>
          <w:szCs w:val="24"/>
        </w:rPr>
        <w:t>NÃO</w:t>
      </w:r>
      <w:r>
        <w:rPr>
          <w:color w:val="0000FF"/>
          <w:sz w:val="24"/>
          <w:szCs w:val="24"/>
        </w:rPr>
        <w:t xml:space="preserve"> foram importados corretamente para a tabela </w:t>
      </w:r>
      <w:r>
        <w:rPr>
          <w:color w:val="0000FF"/>
          <w:sz w:val="24"/>
          <w:szCs w:val="24"/>
          <w:highlight w:val="white"/>
        </w:rPr>
        <w:t>PARLAMENTAR</w:t>
      </w:r>
      <w:r>
        <w:rPr>
          <w:color w:val="0000FF"/>
          <w:sz w:val="24"/>
          <w:szCs w:val="24"/>
        </w:rPr>
        <w:t>. Em seguida o Administrador deve verificar o arquivo para identificar o erro e após correção ou novo download, o Administrador deve voltar ao Passo 2 do Fluxo de Eventos Principal deste caso de uso.</w:t>
      </w:r>
    </w:p>
    <w:p>
      <w:pPr>
        <w:spacing w:line="240" w:lineRule="auto"/>
        <w:contextualSpacing w:val="0"/>
        <w:jc w:val="both"/>
        <w:rPr>
          <w:color w:val="0000FF"/>
          <w:sz w:val="24"/>
          <w:szCs w:val="24"/>
        </w:rPr>
      </w:pPr>
    </w:p>
    <w:p>
      <w:pPr>
        <w:spacing w:line="240" w:lineRule="auto"/>
        <w:contextualSpacing w:val="0"/>
        <w:jc w:val="both"/>
        <w:rPr>
          <w:color w:val="0000FF"/>
          <w:sz w:val="24"/>
          <w:szCs w:val="24"/>
          <w:highlight w:val="white"/>
        </w:rPr>
      </w:pPr>
    </w:p>
    <w:p>
      <w:pPr>
        <w:numPr>
          <w:ilvl w:val="0"/>
          <w:numId w:val="6"/>
        </w:numPr>
        <w:spacing w:line="240" w:lineRule="auto"/>
        <w:ind w:left="720" w:hanging="360"/>
        <w:contextualSpacing/>
        <w:jc w:val="both"/>
        <w:rPr>
          <w:color w:val="0000FF"/>
          <w:sz w:val="24"/>
          <w:szCs w:val="24"/>
          <w:highlight w:val="white"/>
        </w:rPr>
      </w:pPr>
      <w:r>
        <w:rPr>
          <w:color w:val="0000FF"/>
          <w:sz w:val="24"/>
          <w:szCs w:val="24"/>
        </w:rPr>
        <w:t xml:space="preserve">No </w:t>
      </w:r>
      <w:r>
        <w:rPr>
          <w:b/>
          <w:color w:val="0000FF"/>
          <w:sz w:val="24"/>
          <w:szCs w:val="24"/>
        </w:rPr>
        <w:t>Passo 6</w:t>
      </w:r>
      <w:r>
        <w:rPr>
          <w:color w:val="0000FF"/>
          <w:sz w:val="24"/>
          <w:szCs w:val="24"/>
        </w:rPr>
        <w:t>, se os atributos do arquivo CSV selecionado não estiverem de acordo com o padrão do arquivo DEPUTADOS.CSV o sistema atualiza o campo “Status” correspondente para “Erro CSV”.</w:t>
      </w:r>
    </w:p>
    <w:p>
      <w:pPr>
        <w:spacing w:line="240" w:lineRule="auto"/>
        <w:ind w:left="720" w:firstLine="0"/>
        <w:contextualSpacing w:val="0"/>
        <w:jc w:val="both"/>
        <w:rPr>
          <w:color w:val="0000FF"/>
          <w:sz w:val="24"/>
          <w:szCs w:val="24"/>
        </w:rPr>
      </w:pPr>
    </w:p>
    <w:p>
      <w:pPr>
        <w:numPr>
          <w:ilvl w:val="1"/>
          <w:numId w:val="6"/>
        </w:numPr>
        <w:spacing w:line="240" w:lineRule="auto"/>
        <w:ind w:left="1440" w:hanging="360"/>
        <w:contextualSpacing/>
        <w:jc w:val="both"/>
        <w:rPr>
          <w:color w:val="0000FF"/>
          <w:sz w:val="24"/>
          <w:szCs w:val="24"/>
        </w:rPr>
      </w:pPr>
      <w:r>
        <w:rPr>
          <w:color w:val="0000FF"/>
          <w:sz w:val="24"/>
          <w:szCs w:val="24"/>
        </w:rPr>
        <w:t xml:space="preserve">Isso indica que os dados do arquivo DEPUTADOS.CSV </w:t>
      </w:r>
      <w:r>
        <w:rPr>
          <w:b/>
          <w:color w:val="0000FF"/>
          <w:sz w:val="24"/>
          <w:szCs w:val="24"/>
        </w:rPr>
        <w:t>NÃO</w:t>
      </w:r>
      <w:r>
        <w:rPr>
          <w:color w:val="0000FF"/>
          <w:sz w:val="24"/>
          <w:szCs w:val="24"/>
        </w:rPr>
        <w:t xml:space="preserve"> foram importados corretamente para a tabela </w:t>
      </w:r>
      <w:r>
        <w:rPr>
          <w:color w:val="0000FF"/>
          <w:sz w:val="24"/>
          <w:szCs w:val="24"/>
          <w:highlight w:val="white"/>
        </w:rPr>
        <w:t>PARLAMENTAR</w:t>
      </w:r>
      <w:r>
        <w:rPr>
          <w:color w:val="0000FF"/>
          <w:sz w:val="24"/>
          <w:szCs w:val="24"/>
        </w:rPr>
        <w:t>. Em seguida o Administrador deve verificar o arquivo para identificar o erro e após correção ou novo download, o Administrador deve voltar ao Passo 3 do Fluxo de Eventos Principal deste caso de uso.</w:t>
      </w:r>
    </w:p>
    <w:p>
      <w:pPr>
        <w:spacing w:line="240" w:lineRule="auto"/>
        <w:contextualSpacing w:val="0"/>
        <w:jc w:val="both"/>
        <w:rPr>
          <w:color w:val="0000FF"/>
          <w:sz w:val="24"/>
          <w:szCs w:val="24"/>
          <w:highlight w:val="white"/>
        </w:rPr>
      </w:pPr>
    </w:p>
    <w:p>
      <w:pPr>
        <w:numPr>
          <w:ilvl w:val="0"/>
          <w:numId w:val="6"/>
        </w:numPr>
        <w:spacing w:line="240" w:lineRule="auto"/>
        <w:ind w:left="720" w:hanging="360"/>
        <w:contextualSpacing/>
        <w:jc w:val="both"/>
        <w:rPr>
          <w:color w:val="0000FF"/>
          <w:sz w:val="24"/>
          <w:szCs w:val="24"/>
          <w:highlight w:val="white"/>
        </w:rPr>
      </w:pPr>
      <w:r>
        <w:rPr>
          <w:color w:val="0000FF"/>
          <w:sz w:val="24"/>
          <w:szCs w:val="24"/>
          <w:highlight w:val="white"/>
        </w:rPr>
        <w:t xml:space="preserve">No </w:t>
      </w:r>
      <w:r>
        <w:rPr>
          <w:b/>
          <w:color w:val="0000FF"/>
          <w:sz w:val="24"/>
          <w:szCs w:val="24"/>
          <w:highlight w:val="white"/>
        </w:rPr>
        <w:t>Passo 7</w:t>
      </w:r>
      <w:r>
        <w:rPr>
          <w:color w:val="0000FF"/>
          <w:sz w:val="24"/>
          <w:szCs w:val="24"/>
          <w:highlight w:val="white"/>
        </w:rPr>
        <w:t>, caso haja alguma falha durante a conversão, o sistema atualiza o campo “Status” correspondente com a mensagem “</w:t>
      </w:r>
      <w:r>
        <w:rPr>
          <w:color w:val="0000FF"/>
          <w:sz w:val="24"/>
          <w:szCs w:val="24"/>
        </w:rPr>
        <w:t>Erro CONV</w:t>
      </w:r>
      <w:r>
        <w:rPr>
          <w:color w:val="0000FF"/>
          <w:sz w:val="24"/>
          <w:szCs w:val="24"/>
          <w:highlight w:val="white"/>
        </w:rPr>
        <w:t>”.</w:t>
      </w:r>
    </w:p>
    <w:p>
      <w:pPr>
        <w:spacing w:line="240" w:lineRule="auto"/>
        <w:ind w:left="720" w:firstLine="0"/>
        <w:contextualSpacing w:val="0"/>
        <w:jc w:val="both"/>
        <w:rPr>
          <w:color w:val="0000FF"/>
          <w:sz w:val="24"/>
          <w:szCs w:val="24"/>
        </w:rPr>
      </w:pPr>
    </w:p>
    <w:p>
      <w:pPr>
        <w:numPr>
          <w:ilvl w:val="1"/>
          <w:numId w:val="6"/>
        </w:numPr>
        <w:spacing w:line="240" w:lineRule="auto"/>
        <w:ind w:left="1440" w:hanging="360"/>
        <w:contextualSpacing/>
        <w:jc w:val="both"/>
        <w:rPr>
          <w:color w:val="0000FF"/>
          <w:sz w:val="24"/>
          <w:szCs w:val="24"/>
          <w:highlight w:val="white"/>
        </w:rPr>
      </w:pPr>
      <w:r>
        <w:rPr>
          <w:color w:val="0000FF"/>
          <w:sz w:val="24"/>
          <w:szCs w:val="24"/>
        </w:rPr>
        <w:t xml:space="preserve">Isso indica que a o arquivo SENADORES.CSV </w:t>
      </w:r>
      <w:r>
        <w:rPr>
          <w:b/>
          <w:color w:val="0000FF"/>
          <w:sz w:val="24"/>
          <w:szCs w:val="24"/>
        </w:rPr>
        <w:t>NÃO</w:t>
      </w:r>
      <w:r>
        <w:rPr>
          <w:color w:val="0000FF"/>
          <w:sz w:val="24"/>
          <w:szCs w:val="24"/>
        </w:rPr>
        <w:t xml:space="preserve"> foi importado corretamente para o Banco de Dados do sistema. Em seguida o Administrador deve voltar ao Passo 2 do Fluxo de Eventos Principal deste caso de uso.</w:t>
      </w:r>
    </w:p>
    <w:p>
      <w:pPr>
        <w:spacing w:line="240" w:lineRule="auto"/>
        <w:contextualSpacing w:val="0"/>
        <w:jc w:val="both"/>
        <w:rPr>
          <w:color w:val="0000FF"/>
          <w:sz w:val="24"/>
          <w:szCs w:val="24"/>
          <w:highlight w:val="white"/>
        </w:rPr>
      </w:pPr>
    </w:p>
    <w:p>
      <w:pPr>
        <w:numPr>
          <w:ilvl w:val="0"/>
          <w:numId w:val="6"/>
        </w:numPr>
        <w:spacing w:line="240" w:lineRule="auto"/>
        <w:ind w:left="720" w:hanging="360"/>
        <w:contextualSpacing/>
        <w:jc w:val="both"/>
        <w:rPr>
          <w:color w:val="0000FF"/>
          <w:sz w:val="24"/>
          <w:szCs w:val="24"/>
          <w:highlight w:val="white"/>
        </w:rPr>
      </w:pPr>
      <w:r>
        <w:rPr>
          <w:color w:val="0000FF"/>
          <w:sz w:val="24"/>
          <w:szCs w:val="24"/>
          <w:highlight w:val="white"/>
        </w:rPr>
        <w:t xml:space="preserve">No </w:t>
      </w:r>
      <w:r>
        <w:rPr>
          <w:b/>
          <w:color w:val="0000FF"/>
          <w:sz w:val="24"/>
          <w:szCs w:val="24"/>
          <w:highlight w:val="white"/>
        </w:rPr>
        <w:t>Passo 8</w:t>
      </w:r>
      <w:r>
        <w:rPr>
          <w:color w:val="0000FF"/>
          <w:sz w:val="24"/>
          <w:szCs w:val="24"/>
          <w:highlight w:val="white"/>
        </w:rPr>
        <w:t>, caso haja alguma falha durante a conversão, o sistema atualiza o campo “Status” correspondente com a mensagem “</w:t>
      </w:r>
      <w:r>
        <w:rPr>
          <w:color w:val="0000FF"/>
          <w:sz w:val="24"/>
          <w:szCs w:val="24"/>
        </w:rPr>
        <w:t>Erro CONV</w:t>
      </w:r>
      <w:r>
        <w:rPr>
          <w:color w:val="0000FF"/>
          <w:sz w:val="24"/>
          <w:szCs w:val="24"/>
          <w:highlight w:val="white"/>
        </w:rPr>
        <w:t>”.</w:t>
      </w:r>
    </w:p>
    <w:p>
      <w:pPr>
        <w:spacing w:line="240" w:lineRule="auto"/>
        <w:ind w:left="720" w:firstLine="0"/>
        <w:contextualSpacing w:val="0"/>
        <w:jc w:val="both"/>
        <w:rPr>
          <w:color w:val="0000FF"/>
          <w:sz w:val="24"/>
          <w:szCs w:val="24"/>
        </w:rPr>
      </w:pPr>
    </w:p>
    <w:p>
      <w:pPr>
        <w:numPr>
          <w:ilvl w:val="1"/>
          <w:numId w:val="6"/>
        </w:numPr>
        <w:spacing w:line="240" w:lineRule="auto"/>
        <w:ind w:left="1440" w:hanging="360"/>
        <w:contextualSpacing/>
        <w:jc w:val="both"/>
        <w:rPr>
          <w:color w:val="0000FF"/>
          <w:sz w:val="24"/>
          <w:szCs w:val="24"/>
          <w:highlight w:val="white"/>
        </w:rPr>
      </w:pPr>
      <w:r>
        <w:rPr>
          <w:color w:val="0000FF"/>
          <w:sz w:val="24"/>
          <w:szCs w:val="24"/>
        </w:rPr>
        <w:t xml:space="preserve">Isso indica que a o arquivo DEPUTADOS.CSV </w:t>
      </w:r>
      <w:r>
        <w:rPr>
          <w:b/>
          <w:color w:val="0000FF"/>
          <w:sz w:val="24"/>
          <w:szCs w:val="24"/>
        </w:rPr>
        <w:t>NÃO</w:t>
      </w:r>
      <w:r>
        <w:rPr>
          <w:color w:val="0000FF"/>
          <w:sz w:val="24"/>
          <w:szCs w:val="24"/>
        </w:rPr>
        <w:t xml:space="preserve"> foi importado corretamente para o Banco de Dados do sistema. Em seguida o Administrador deve voltar ao Passo 3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bookmarkStart w:id="27" w:name="_ax63fvz0iq99" w:colFirst="0" w:colLast="0"/>
      <w:bookmarkEnd w:id="27"/>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bookmarkStart w:id="28" w:name="_f3ogue221d94" w:colFirst="0" w:colLast="0"/>
      <w:bookmarkEnd w:id="2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bookmarkStart w:id="29" w:name="_koll3md5ofl1" w:colFirst="0" w:colLast="0"/>
      <w:bookmarkEnd w:id="2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tbl>
      <w:tblPr>
        <w:tblStyle w:val="17"/>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1155CC"/>
                <w:sz w:val="24"/>
                <w:szCs w:val="24"/>
                <w:highlight w:val="white"/>
              </w:rPr>
            </w:pPr>
            <w:bookmarkStart w:id="30" w:name="_49x2ik5" w:colFirst="0" w:colLast="0"/>
            <w:bookmarkEnd w:id="30"/>
            <w:r>
              <w:rPr>
                <w:b/>
                <w:color w:val="000000"/>
                <w:sz w:val="24"/>
                <w:szCs w:val="24"/>
                <w:highlight w:val="white"/>
              </w:rPr>
              <w:t>02 [UC02] Importar o conteúdo do Arquivo SICONV_EMENDA.CSV para a tabela EMENDA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Prioridade</w:t>
      </w:r>
      <w:r>
        <w:rPr>
          <w:rFonts w:ascii="Arial" w:hAnsi="Arial" w:eastAsia="Arial" w:cs="Arial"/>
          <w:b w:val="0"/>
          <w:i w:val="0"/>
          <w:smallCaps w:val="0"/>
          <w:strike w:val="0"/>
          <w:color w:val="000000"/>
          <w:sz w:val="24"/>
          <w:szCs w:val="24"/>
          <w:highlight w:val="white"/>
          <w:u w:val="none"/>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w:t>
      </w:r>
      <w:r>
        <w:rPr>
          <w:sz w:val="24"/>
          <w:szCs w:val="24"/>
          <w:highlight w:val="white"/>
        </w:rPr>
        <w:t>dados</w:t>
      </w:r>
      <w:r>
        <w:rPr>
          <w:rFonts w:ascii="Arial" w:hAnsi="Arial" w:eastAsia="Arial" w:cs="Arial"/>
          <w:b w:val="0"/>
          <w:i w:val="0"/>
          <w:smallCaps w:val="0"/>
          <w:strike w:val="0"/>
          <w:color w:val="000000"/>
          <w:sz w:val="24"/>
          <w:szCs w:val="24"/>
          <w:highlight w:val="white"/>
          <w:u w:val="none"/>
          <w:vertAlign w:val="baseline"/>
        </w:rPr>
        <w:t xml:space="preserve"> do arquivo SICONV_EMENDA.CSV para </w:t>
      </w:r>
      <w:r>
        <w:rPr>
          <w:sz w:val="24"/>
          <w:szCs w:val="24"/>
          <w:highlight w:val="white"/>
        </w:rPr>
        <w:t>a</w:t>
      </w:r>
      <w:r>
        <w:rPr>
          <w:rFonts w:ascii="Arial" w:hAnsi="Arial" w:eastAsia="Arial" w:cs="Arial"/>
          <w:b w:val="0"/>
          <w:i w:val="0"/>
          <w:smallCaps w:val="0"/>
          <w:strike w:val="0"/>
          <w:color w:val="000000"/>
          <w:sz w:val="24"/>
          <w:szCs w:val="24"/>
          <w:highlight w:val="white"/>
          <w:u w:val="none"/>
          <w:vertAlign w:val="baseline"/>
        </w:rPr>
        <w:t xml:space="preserve"> tabela previamente criada no Banco de Dados do Sistema chamada de 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highlight w:val="white"/>
        </w:rPr>
      </w:pPr>
    </w:p>
    <w:p>
      <w:pPr>
        <w:spacing w:line="240" w:lineRule="auto"/>
        <w:contextualSpacing w:val="0"/>
        <w:jc w:val="both"/>
        <w:rPr>
          <w:color w:val="1155CC"/>
          <w:sz w:val="24"/>
          <w:szCs w:val="24"/>
          <w:highlight w:val="white"/>
        </w:rPr>
      </w:pPr>
      <w:r>
        <w:rPr>
          <w:b/>
          <w:color w:val="1155CC"/>
          <w:sz w:val="24"/>
          <w:szCs w:val="24"/>
          <w:highlight w:val="white"/>
        </w:rPr>
        <w:t xml:space="preserve">Pré-condição 1: </w:t>
      </w:r>
      <w:r>
        <w:rPr>
          <w:color w:val="1155CC"/>
          <w:sz w:val="24"/>
          <w:szCs w:val="24"/>
          <w:highlight w:val="white"/>
        </w:rPr>
        <w:t>O caso de uso anterior, UC01, deve ter sido executado com sucesso, ou seja, a tabela PARLAMENTAR deve estar populada corretamente no banco de dados.</w:t>
      </w:r>
    </w:p>
    <w:p>
      <w:pPr>
        <w:spacing w:line="240" w:lineRule="auto"/>
        <w:contextualSpacing w:val="0"/>
        <w:jc w:val="both"/>
        <w:rPr>
          <w:color w:val="1155CC"/>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1155CC"/>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b/>
          <w:color w:val="1155CC"/>
          <w:sz w:val="24"/>
          <w:szCs w:val="24"/>
          <w:highlight w:val="white"/>
        </w:rPr>
        <w:t>2</w:t>
      </w:r>
      <w:r>
        <w:rPr>
          <w:rFonts w:ascii="Arial" w:hAnsi="Arial" w:eastAsia="Arial" w:cs="Arial"/>
          <w:b/>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000000"/>
          <w:sz w:val="24"/>
          <w:szCs w:val="24"/>
          <w:highlight w:val="white"/>
          <w:u w:val="none"/>
          <w:vertAlign w:val="baseline"/>
        </w:rPr>
        <w:t>O arquivo SICONV_EMENDA.CSV deve existir assim como a tabela EMENDA deve</w:t>
      </w:r>
      <w:r>
        <w:rPr>
          <w:sz w:val="24"/>
          <w:szCs w:val="24"/>
          <w:highlight w:val="white"/>
        </w:rPr>
        <w:t xml:space="preserve"> </w:t>
      </w:r>
      <w:r>
        <w:rPr>
          <w:rFonts w:ascii="Arial" w:hAnsi="Arial" w:eastAsia="Arial" w:cs="Arial"/>
          <w:b w:val="0"/>
          <w:i w:val="0"/>
          <w:smallCaps w:val="0"/>
          <w:strike w:val="0"/>
          <w:color w:val="000000"/>
          <w:sz w:val="24"/>
          <w:szCs w:val="24"/>
          <w:highlight w:val="white"/>
          <w:u w:val="none"/>
          <w:vertAlign w:val="baseline"/>
        </w:rPr>
        <w:t>estar criada no banco de dados antes da importação.</w:t>
      </w:r>
      <w:r>
        <w:rPr>
          <w:color w:val="0000FF"/>
          <w:sz w:val="24"/>
          <w:szCs w:val="24"/>
          <w:highlight w:val="whit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1</w:t>
      </w:r>
      <w:r>
        <w:rPr>
          <w:rFonts w:ascii="Arial" w:hAnsi="Arial" w:eastAsia="Arial" w:cs="Arial"/>
          <w:b w:val="0"/>
          <w:i w:val="0"/>
          <w:smallCaps w:val="0"/>
          <w:strike w:val="0"/>
          <w:color w:val="000000"/>
          <w:sz w:val="24"/>
          <w:szCs w:val="24"/>
          <w:highlight w:val="white"/>
          <w:u w:val="none"/>
          <w:vertAlign w:val="baseline"/>
        </w:rPr>
        <w:t>: A tabela EMENDA ir</w:t>
      </w:r>
      <w:r>
        <w:rPr>
          <w:sz w:val="24"/>
          <w:szCs w:val="24"/>
          <w:highlight w:val="white"/>
        </w:rPr>
        <w:t>á conter</w:t>
      </w:r>
      <w:r>
        <w:rPr>
          <w:rFonts w:ascii="Arial" w:hAnsi="Arial" w:eastAsia="Arial" w:cs="Arial"/>
          <w:b w:val="0"/>
          <w:i w:val="0"/>
          <w:smallCaps w:val="0"/>
          <w:strike w:val="0"/>
          <w:color w:val="000000"/>
          <w:sz w:val="24"/>
          <w:szCs w:val="24"/>
          <w:highlight w:val="white"/>
          <w:u w:val="none"/>
          <w:vertAlign w:val="baseline"/>
        </w:rPr>
        <w:t xml:space="preserve"> as tuplas da tabela do arquivo SICONV_EMENDA.CSV referenciando apenas os atributos mostrados na Tabela 1.1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1.</w:t>
      </w:r>
      <w:r>
        <w:rPr>
          <w:sz w:val="24"/>
          <w:szCs w:val="24"/>
          <w:highlight w:val="white"/>
        </w:rPr>
        <w:t>1</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SICONV_EMENDA.CSV para a tabela EMENDA.</w:t>
      </w:r>
    </w:p>
    <w:tbl>
      <w:tblPr>
        <w:tblStyle w:val="18"/>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SICONV_EMENDA.CSV</w:t>
            </w:r>
          </w:p>
        </w:tc>
        <w:tc>
          <w:tcPr>
            <w:tcW w:w="495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EMENDA</w:t>
            </w:r>
          </w:p>
        </w:tc>
      </w:tr>
      <w:tr>
        <w:tc>
          <w:tcPr>
            <w:tcW w:w="487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sz w:val="24"/>
                <w:szCs w:val="24"/>
                <w:highlight w:val="white"/>
              </w:rPr>
              <w:t>ID_PROPOSTA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color w:val="1155CC"/>
                <w:sz w:val="24"/>
                <w:szCs w:val="24"/>
                <w:highlight w:val="white"/>
              </w:rPr>
              <w:t>NOME</w:t>
            </w:r>
            <w:r>
              <w:rPr>
                <w:rFonts w:ascii="Arial" w:hAnsi="Arial" w:eastAsia="Arial" w:cs="Arial"/>
                <w:b w:val="0"/>
                <w:i w:val="0"/>
                <w:smallCaps w:val="0"/>
                <w:strike w:val="0"/>
                <w:color w:val="000000"/>
                <w:sz w:val="24"/>
                <w:szCs w:val="24"/>
                <w:highlight w:val="white"/>
                <w:u w:val="none"/>
                <w:vertAlign w:val="baseline"/>
              </w:rPr>
              <w:t>_PARLAMENTAR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BENEFICIARIO_EMENDA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IND_IMPOSITIVO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VALOR_REPASSE_PROPOSTA_EMENDA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VALOR_REPASSE_EMENDA</w:t>
            </w:r>
          </w:p>
        </w:tc>
        <w:tc>
          <w:tcPr>
            <w:tcW w:w="495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sz w:val="24"/>
                <w:szCs w:val="24"/>
                <w:highlight w:val="white"/>
              </w:rPr>
              <w:t>ID_PROPOSTA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color w:val="1155CC"/>
                <w:sz w:val="24"/>
                <w:szCs w:val="24"/>
                <w:highlight w:val="white"/>
              </w:rPr>
              <w:t>ID</w:t>
            </w:r>
            <w:r>
              <w:rPr>
                <w:rFonts w:ascii="Arial" w:hAnsi="Arial" w:eastAsia="Arial" w:cs="Arial"/>
                <w:b w:val="0"/>
                <w:i w:val="0"/>
                <w:smallCaps w:val="0"/>
                <w:strike w:val="0"/>
                <w:color w:val="000000"/>
                <w:sz w:val="24"/>
                <w:szCs w:val="24"/>
                <w:highlight w:val="white"/>
                <w:u w:val="none"/>
                <w:vertAlign w:val="baseline"/>
              </w:rPr>
              <w:t>_PARLAMENTA</w:t>
            </w:r>
            <w:r>
              <w:rPr>
                <w:sz w:val="24"/>
                <w:szCs w:val="24"/>
                <w:highlight w:val="white"/>
              </w:rPr>
              <w:t>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BENEFICIARIO_EMENDA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IND_IMPOSITIVO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VALOR_REPASSE_PROPOSTA_EMENDA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VALOR_REPASSE_EMENDA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b/>
          <w:sz w:val="24"/>
          <w:szCs w:val="24"/>
          <w:highlight w:val="white"/>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Este caso de uso é iniciado quando o Administrador clica na aba “Importar Tabelas” localizada no menu principal do sistema conforme Figura </w:t>
      </w:r>
      <w:r>
        <w:rPr>
          <w:color w:val="9900FF"/>
          <w:sz w:val="24"/>
          <w:szCs w:val="24"/>
          <w:highlight w:val="white"/>
        </w:rPr>
        <w:t>2</w:t>
      </w:r>
      <w:r>
        <w:rPr>
          <w:rFonts w:ascii="Arial" w:hAnsi="Arial" w:eastAsia="Arial" w:cs="Arial"/>
          <w:b w:val="0"/>
          <w:i w:val="0"/>
          <w:smallCaps w:val="0"/>
          <w:strike w:val="0"/>
          <w:color w:val="000000"/>
          <w:sz w:val="24"/>
          <w:szCs w:val="24"/>
          <w:highlight w:val="white"/>
          <w:u w:val="none"/>
          <w:vertAlign w:val="baseline"/>
        </w:rPr>
        <w:t>,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spacing w:line="240" w:lineRule="auto"/>
        <w:contextualSpacing w:val="0"/>
        <w:jc w:val="center"/>
        <w:rPr>
          <w:rFonts w:ascii="Arial" w:hAnsi="Arial" w:eastAsia="Arial" w:cs="Arial"/>
          <w:b w:val="0"/>
          <w:i w:val="0"/>
          <w:smallCaps w:val="0"/>
          <w:strike w:val="0"/>
          <w:color w:val="000000"/>
          <w:sz w:val="24"/>
          <w:szCs w:val="24"/>
          <w:highlight w:val="white"/>
          <w:u w:val="none"/>
          <w:vertAlign w:val="baseline"/>
        </w:rPr>
      </w:pPr>
      <w:r>
        <w:rPr>
          <w:sz w:val="24"/>
          <w:szCs w:val="24"/>
          <w:highlight w:val="white"/>
        </w:rPr>
        <w:drawing>
          <wp:inline distT="114300" distB="114300" distL="114300" distR="114300">
            <wp:extent cx="5781040" cy="3910965"/>
            <wp:effectExtent l="0" t="0" r="0" b="0"/>
            <wp:docPr id="12" name="image23.jpg"/>
            <wp:cNvGraphicFramePr/>
            <a:graphic xmlns:a="http://schemas.openxmlformats.org/drawingml/2006/main">
              <a:graphicData uri="http://schemas.openxmlformats.org/drawingml/2006/picture">
                <pic:pic xmlns:pic="http://schemas.openxmlformats.org/drawingml/2006/picture">
                  <pic:nvPicPr>
                    <pic:cNvPr id="12" name="image23.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color w:val="9900FF"/>
          <w:sz w:val="24"/>
          <w:szCs w:val="24"/>
          <w:highlight w:val="white"/>
        </w:rPr>
      </w:pPr>
      <w:r>
        <w:rPr>
          <w:rFonts w:ascii="Arial" w:hAnsi="Arial" w:eastAsia="Arial" w:cs="Arial"/>
          <w:b w:val="0"/>
          <w:i w:val="0"/>
          <w:smallCaps w:val="0"/>
          <w:strike w:val="0"/>
          <w:color w:val="9900FF"/>
          <w:sz w:val="24"/>
          <w:szCs w:val="24"/>
          <w:highlight w:val="white"/>
          <w:u w:val="none"/>
          <w:vertAlign w:val="baseline"/>
        </w:rPr>
        <w:t xml:space="preserve">Figura </w:t>
      </w:r>
      <w:r>
        <w:rPr>
          <w:color w:val="9900FF"/>
          <w:sz w:val="24"/>
          <w:szCs w:val="24"/>
          <w:highlight w:val="white"/>
        </w:rPr>
        <w:t>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color w:val="9900FF"/>
          <w:sz w:val="24"/>
          <w:szCs w:val="24"/>
          <w:highlight w:val="white"/>
        </w:rPr>
      </w:pPr>
    </w:p>
    <w:p>
      <w:pPr>
        <w:spacing w:line="240" w:lineRule="auto"/>
        <w:contextualSpacing w:val="0"/>
        <w:jc w:val="both"/>
        <w:rPr>
          <w:sz w:val="24"/>
          <w:szCs w:val="24"/>
        </w:rPr>
      </w:pPr>
    </w:p>
    <w:p>
      <w:pPr>
        <w:numPr>
          <w:ilvl w:val="0"/>
          <w:numId w:val="7"/>
        </w:numPr>
        <w:spacing w:line="240" w:lineRule="auto"/>
        <w:ind w:left="720" w:hanging="360"/>
        <w:contextualSpacing/>
        <w:jc w:val="both"/>
        <w:rPr>
          <w:color w:val="1155CC"/>
          <w:sz w:val="24"/>
          <w:szCs w:val="24"/>
        </w:rPr>
      </w:pPr>
      <w:r>
        <w:rPr>
          <w:color w:val="1155CC"/>
          <w:sz w:val="24"/>
          <w:szCs w:val="24"/>
        </w:rPr>
        <w:t>Ao abrir a tela “Importar Tabelas” conforme Figura 2, o Administrador deve clicar no botão “Abrir” correspondente a opção “emenda” e selecionar o arquivo CSV;</w:t>
      </w:r>
    </w:p>
    <w:p>
      <w:pPr>
        <w:spacing w:line="240" w:lineRule="auto"/>
        <w:contextualSpacing w:val="0"/>
        <w:jc w:val="both"/>
        <w:rPr>
          <w:color w:val="1155CC"/>
          <w:sz w:val="24"/>
          <w:szCs w:val="24"/>
        </w:rPr>
      </w:pPr>
    </w:p>
    <w:p>
      <w:pPr>
        <w:numPr>
          <w:ilvl w:val="1"/>
          <w:numId w:val="7"/>
        </w:numPr>
        <w:spacing w:line="240" w:lineRule="auto"/>
        <w:ind w:left="1440" w:hanging="360"/>
        <w:contextualSpacing/>
        <w:jc w:val="both"/>
        <w:rPr>
          <w:color w:val="1155CC"/>
          <w:sz w:val="24"/>
          <w:szCs w:val="24"/>
        </w:rPr>
      </w:pPr>
      <w:r>
        <w:rPr>
          <w:color w:val="1155CC"/>
          <w:sz w:val="24"/>
          <w:szCs w:val="24"/>
        </w:rPr>
        <w:t xml:space="preserve">O Administrador deve buscar a pasta e selecionar o arquivo </w:t>
      </w:r>
      <w:r>
        <w:rPr>
          <w:color w:val="1155CC"/>
          <w:sz w:val="24"/>
          <w:szCs w:val="24"/>
          <w:highlight w:val="white"/>
        </w:rPr>
        <w:t>SICONV_EMENDA</w:t>
      </w:r>
      <w:r>
        <w:rPr>
          <w:color w:val="1155CC"/>
          <w:sz w:val="24"/>
          <w:szCs w:val="24"/>
        </w:rPr>
        <w:t>.CSV;</w:t>
      </w:r>
    </w:p>
    <w:p>
      <w:pPr>
        <w:spacing w:line="240" w:lineRule="auto"/>
        <w:ind w:left="720" w:firstLine="0"/>
        <w:contextualSpacing w:val="0"/>
        <w:jc w:val="both"/>
        <w:rPr>
          <w:sz w:val="24"/>
          <w:szCs w:val="24"/>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color w:val="1155CC"/>
          <w:sz w:val="24"/>
          <w:szCs w:val="24"/>
        </w:rPr>
      </w:pPr>
      <w:r>
        <w:rPr>
          <w:color w:val="1155CC"/>
          <w:sz w:val="24"/>
          <w:szCs w:val="24"/>
        </w:rPr>
        <w:t>O Administrador deve, então, clicar no botão “Importar” correspondente à opção “emenda”;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color w:val="1155CC"/>
          <w:sz w:val="24"/>
          <w:szCs w:val="24"/>
        </w:rPr>
      </w:pPr>
    </w:p>
    <w:p>
      <w:pPr>
        <w:numPr>
          <w:ilvl w:val="0"/>
          <w:numId w:val="7"/>
        </w:numPr>
        <w:spacing w:line="240" w:lineRule="auto"/>
        <w:ind w:left="720" w:hanging="360"/>
        <w:contextualSpacing/>
        <w:jc w:val="both"/>
        <w:rPr>
          <w:sz w:val="24"/>
          <w:szCs w:val="24"/>
          <w:highlight w:val="white"/>
        </w:rPr>
      </w:pPr>
      <w:r>
        <w:rPr>
          <w:sz w:val="24"/>
          <w:szCs w:val="24"/>
          <w:highlight w:val="white"/>
        </w:rPr>
        <w:t>O sistema verifica se o arquivo CSV selecionado possui os atributos conforme arquivo SICONV_EMENDA.CSV padrão;</w:t>
      </w:r>
    </w:p>
    <w:p>
      <w:pPr>
        <w:spacing w:line="240" w:lineRule="auto"/>
        <w:ind w:left="720" w:firstLine="0"/>
        <w:contextualSpacing w:val="0"/>
        <w:jc w:val="both"/>
        <w:rPr>
          <w:sz w:val="24"/>
          <w:szCs w:val="24"/>
          <w:highlight w:val="white"/>
        </w:rPr>
      </w:pPr>
    </w:p>
    <w:p>
      <w:pPr>
        <w:numPr>
          <w:ilvl w:val="1"/>
          <w:numId w:val="7"/>
        </w:numPr>
        <w:spacing w:line="240" w:lineRule="auto"/>
        <w:ind w:left="1440" w:hanging="360"/>
        <w:contextualSpacing/>
        <w:jc w:val="both"/>
        <w:rPr>
          <w:sz w:val="24"/>
          <w:szCs w:val="24"/>
          <w:highlight w:val="white"/>
        </w:rPr>
      </w:pPr>
      <w:r>
        <w:rPr>
          <w:sz w:val="24"/>
          <w:szCs w:val="24"/>
          <w:highlight w:val="white"/>
        </w:rPr>
        <w:t>O sistema irá ler a primeira linha do arquivo CSV selecionado, que contém os nomes das colunas, e então converter em uma lista;</w:t>
      </w:r>
    </w:p>
    <w:p>
      <w:pPr>
        <w:spacing w:line="240" w:lineRule="auto"/>
        <w:ind w:left="720" w:firstLine="0"/>
        <w:contextualSpacing w:val="0"/>
        <w:jc w:val="both"/>
        <w:rPr>
          <w:sz w:val="24"/>
          <w:szCs w:val="24"/>
          <w:highlight w:val="white"/>
        </w:rPr>
      </w:pPr>
    </w:p>
    <w:p>
      <w:pPr>
        <w:numPr>
          <w:ilvl w:val="1"/>
          <w:numId w:val="7"/>
        </w:numPr>
        <w:spacing w:line="240" w:lineRule="auto"/>
        <w:ind w:left="1440" w:hanging="360"/>
        <w:contextualSpacing/>
        <w:jc w:val="both"/>
        <w:rPr>
          <w:sz w:val="24"/>
          <w:szCs w:val="24"/>
          <w:highlight w:val="white"/>
        </w:rPr>
      </w:pPr>
      <w:r>
        <w:rPr>
          <w:sz w:val="24"/>
          <w:szCs w:val="24"/>
          <w:highlight w:val="white"/>
        </w:rPr>
        <w:t>Esta lista será comparada com uma lista pré-definida formada pelos nomes exatos dos atributos da tabela de um arquivo SICONV_EMENDA.CSV padrão.</w:t>
      </w:r>
    </w:p>
    <w:p>
      <w:pPr>
        <w:spacing w:line="240" w:lineRule="auto"/>
        <w:ind w:left="720" w:firstLine="0"/>
        <w:contextualSpacing w:val="0"/>
        <w:jc w:val="both"/>
        <w:rPr>
          <w:color w:val="0000FF"/>
          <w:sz w:val="24"/>
          <w:szCs w:val="24"/>
          <w:highlight w:val="white"/>
        </w:rPr>
      </w:pPr>
    </w:p>
    <w:p>
      <w:pPr>
        <w:numPr>
          <w:ilvl w:val="0"/>
          <w:numId w:val="7"/>
        </w:numPr>
        <w:spacing w:line="240" w:lineRule="auto"/>
        <w:ind w:left="720" w:hanging="360"/>
        <w:contextualSpacing/>
        <w:jc w:val="both"/>
        <w:rPr>
          <w:sz w:val="24"/>
          <w:szCs w:val="24"/>
          <w:highlight w:val="white"/>
        </w:rPr>
      </w:pPr>
      <w:r>
        <w:rPr>
          <w:sz w:val="24"/>
          <w:szCs w:val="24"/>
          <w:highlight w:val="white"/>
        </w:rPr>
        <w:t>O sistema irá armazenar, a partir da segunda linha, as tuplas da tabela do arquivo SICONV_EMENDA.CSV na Tabela EMENDA de acordo com os atributos mostrados na Tabela 1.1, apresentada na Pós-Condição 1 deste caso de uso.</w:t>
      </w:r>
    </w:p>
    <w:p>
      <w:pPr>
        <w:spacing w:line="240" w:lineRule="auto"/>
        <w:contextualSpacing w:val="0"/>
        <w:jc w:val="both"/>
        <w:rPr>
          <w:sz w:val="24"/>
          <w:szCs w:val="24"/>
          <w:highlight w:val="white"/>
        </w:rPr>
      </w:pPr>
    </w:p>
    <w:p>
      <w:pPr>
        <w:numPr>
          <w:ilvl w:val="1"/>
          <w:numId w:val="7"/>
        </w:numPr>
        <w:spacing w:line="240" w:lineRule="auto"/>
        <w:ind w:left="1440" w:hanging="360"/>
        <w:contextualSpacing/>
        <w:jc w:val="both"/>
        <w:rPr>
          <w:sz w:val="24"/>
          <w:szCs w:val="24"/>
          <w:highlight w:val="white"/>
        </w:rPr>
      </w:pPr>
      <w:r>
        <w:rPr>
          <w:sz w:val="24"/>
          <w:szCs w:val="24"/>
          <w:highlight w:val="white"/>
        </w:rPr>
        <w:t>Na leitura de cada linha, o sistema deverá verificar se a coluna TIPO_PARLAMENTAR possui o dado ‘INDIVIDUAL’;</w:t>
      </w:r>
    </w:p>
    <w:p>
      <w:pPr>
        <w:spacing w:line="240" w:lineRule="auto"/>
        <w:ind w:left="720" w:firstLine="0"/>
        <w:contextualSpacing w:val="0"/>
        <w:jc w:val="both"/>
        <w:rPr>
          <w:sz w:val="24"/>
          <w:szCs w:val="24"/>
          <w:highlight w:val="white"/>
        </w:rPr>
      </w:pPr>
    </w:p>
    <w:p>
      <w:pPr>
        <w:numPr>
          <w:ilvl w:val="1"/>
          <w:numId w:val="7"/>
        </w:numPr>
        <w:spacing w:line="240" w:lineRule="auto"/>
        <w:ind w:left="1440" w:hanging="360"/>
        <w:contextualSpacing/>
        <w:jc w:val="both"/>
        <w:rPr>
          <w:sz w:val="24"/>
          <w:szCs w:val="24"/>
          <w:highlight w:val="white"/>
        </w:rPr>
      </w:pPr>
      <w:r>
        <w:rPr>
          <w:sz w:val="24"/>
          <w:szCs w:val="24"/>
          <w:highlight w:val="white"/>
        </w:rPr>
        <w:t>Na leitura de cada linha, o sistema deverá converter o dado da coluna VALOR_REPASSE_PROPOSTA_EMENDA para número e armazenar na Tabela EMENDA;</w:t>
      </w:r>
    </w:p>
    <w:p>
      <w:pPr>
        <w:spacing w:line="240" w:lineRule="auto"/>
        <w:ind w:left="720" w:firstLine="0"/>
        <w:contextualSpacing w:val="0"/>
        <w:jc w:val="both"/>
        <w:rPr>
          <w:sz w:val="24"/>
          <w:szCs w:val="24"/>
          <w:highlight w:val="white"/>
        </w:rPr>
      </w:pPr>
    </w:p>
    <w:p>
      <w:pPr>
        <w:numPr>
          <w:ilvl w:val="1"/>
          <w:numId w:val="7"/>
        </w:numPr>
        <w:spacing w:line="240" w:lineRule="auto"/>
        <w:ind w:left="1440" w:hanging="360"/>
        <w:contextualSpacing/>
        <w:jc w:val="both"/>
        <w:rPr>
          <w:sz w:val="24"/>
          <w:szCs w:val="24"/>
          <w:highlight w:val="white"/>
        </w:rPr>
      </w:pPr>
      <w:r>
        <w:rPr>
          <w:sz w:val="24"/>
          <w:szCs w:val="24"/>
          <w:highlight w:val="white"/>
        </w:rPr>
        <w:t>Na leitura de cada linha o sistema deverá converter o dado da coluna VALOR_REPASSE_EMENDA para número e armazenar na Tabela EMENDA.</w:t>
      </w:r>
      <w:r>
        <w:rPr>
          <w:sz w:val="24"/>
          <w:szCs w:val="24"/>
          <w:highlight w:val="white"/>
        </w:rPr>
        <w:br w:type="textWrapping"/>
      </w:r>
    </w:p>
    <w:p>
      <w:pPr>
        <w:numPr>
          <w:ilvl w:val="1"/>
          <w:numId w:val="7"/>
        </w:numPr>
        <w:spacing w:line="240" w:lineRule="auto"/>
        <w:ind w:left="1440" w:hanging="360"/>
        <w:contextualSpacing/>
        <w:jc w:val="both"/>
        <w:rPr>
          <w:sz w:val="24"/>
          <w:szCs w:val="24"/>
          <w:highlight w:val="white"/>
          <w:u w:val="none"/>
        </w:rPr>
      </w:pPr>
      <w:r>
        <w:rPr>
          <w:sz w:val="24"/>
          <w:szCs w:val="24"/>
          <w:highlight w:val="white"/>
        </w:rPr>
        <w:t>Na leitura de cada linha, o sistema deverá consultar a tabela PARLAMENTAR utilizando o dado da coluna NOME_PARLAMENTAR para pegar o dado da coluna ID_PARLAMENTAR e armazenar na tabela EMENDA na coluna correspondente;</w:t>
      </w:r>
    </w:p>
    <w:p>
      <w:pPr>
        <w:spacing w:line="240" w:lineRule="auto"/>
        <w:ind w:left="0" w:firstLine="0"/>
        <w:contextualSpacing w:val="0"/>
        <w:jc w:val="both"/>
        <w:rPr>
          <w:color w:val="0000FF"/>
          <w:sz w:val="24"/>
          <w:szCs w:val="24"/>
          <w:highlight w:val="white"/>
        </w:rPr>
      </w:pPr>
    </w:p>
    <w:p>
      <w:pPr>
        <w:numPr>
          <w:ilvl w:val="0"/>
          <w:numId w:val="7"/>
        </w:numPr>
        <w:spacing w:line="240" w:lineRule="auto"/>
        <w:ind w:left="720" w:hanging="360"/>
        <w:contextualSpacing/>
        <w:jc w:val="both"/>
        <w:rPr>
          <w:color w:val="0000FF"/>
          <w:sz w:val="24"/>
          <w:szCs w:val="24"/>
          <w:highlight w:val="white"/>
        </w:rPr>
      </w:pPr>
      <w:r>
        <w:rPr>
          <w:color w:val="0000FF"/>
          <w:sz w:val="24"/>
          <w:szCs w:val="24"/>
          <w:highlight w:val="white"/>
        </w:rPr>
        <w:t xml:space="preserve">Após finalização do armazenamento, o sistema atualiza o campo de “Status” correspondente para “OK”, como mostrado na Figura 2; </w:t>
      </w:r>
    </w:p>
    <w:p>
      <w:pPr>
        <w:spacing w:line="240" w:lineRule="auto"/>
        <w:contextualSpacing w:val="0"/>
        <w:jc w:val="both"/>
        <w:rPr>
          <w:color w:val="0000FF"/>
          <w:sz w:val="24"/>
          <w:szCs w:val="24"/>
          <w:highlight w:val="white"/>
        </w:rPr>
      </w:pPr>
    </w:p>
    <w:p>
      <w:pPr>
        <w:numPr>
          <w:ilvl w:val="1"/>
          <w:numId w:val="7"/>
        </w:numPr>
        <w:spacing w:line="240" w:lineRule="auto"/>
        <w:ind w:left="1440" w:hanging="360"/>
        <w:contextualSpacing/>
        <w:jc w:val="both"/>
        <w:rPr>
          <w:color w:val="0000FF"/>
          <w:sz w:val="24"/>
          <w:szCs w:val="24"/>
          <w:highlight w:val="white"/>
        </w:rPr>
      </w:pPr>
      <w:r>
        <w:rPr>
          <w:color w:val="0000FF"/>
          <w:sz w:val="24"/>
          <w:szCs w:val="24"/>
          <w:highlight w:val="white"/>
        </w:rPr>
        <w:t xml:space="preserve">Isso indica que o arquivo </w:t>
      </w:r>
      <w:r>
        <w:rPr>
          <w:color w:val="1155CC"/>
          <w:sz w:val="24"/>
          <w:szCs w:val="24"/>
          <w:highlight w:val="white"/>
        </w:rPr>
        <w:t>SICONV_EMENDA</w:t>
      </w:r>
      <w:r>
        <w:rPr>
          <w:color w:val="0000FF"/>
          <w:sz w:val="24"/>
          <w:szCs w:val="24"/>
          <w:highlight w:val="white"/>
        </w:rPr>
        <w:t>.CSV foi importado corretamente ao Banco de Dados do sistema, conforme Pós-Condição1;</w:t>
      </w:r>
    </w:p>
    <w:p>
      <w:pPr>
        <w:spacing w:line="240" w:lineRule="auto"/>
        <w:contextualSpacing w:val="0"/>
        <w:jc w:val="both"/>
        <w:rPr>
          <w:color w:val="0000FF"/>
          <w:sz w:val="24"/>
          <w:szCs w:val="24"/>
          <w:highlight w:val="white"/>
        </w:rPr>
      </w:pPr>
    </w:p>
    <w:p>
      <w:pPr>
        <w:spacing w:line="240" w:lineRule="auto"/>
        <w:ind w:left="720" w:firstLine="0"/>
        <w:contextualSpacing w:val="0"/>
        <w:jc w:val="both"/>
        <w:rPr>
          <w:sz w:val="24"/>
          <w:szCs w:val="24"/>
          <w:highlight w:val="white"/>
        </w:rPr>
      </w:pPr>
    </w:p>
    <w:p>
      <w:pPr>
        <w:spacing w:line="240" w:lineRule="auto"/>
        <w:contextualSpacing w:val="0"/>
        <w:jc w:val="both"/>
        <w:rPr>
          <w:b/>
          <w:sz w:val="24"/>
          <w:szCs w:val="24"/>
          <w:highlight w:val="white"/>
        </w:rPr>
      </w:pPr>
      <w:r>
        <w:rPr>
          <w:b/>
          <w:sz w:val="24"/>
          <w:szCs w:val="24"/>
          <w:highlight w:val="white"/>
        </w:rPr>
        <w:t>Fluxos secundários</w:t>
      </w:r>
    </w:p>
    <w:p>
      <w:pPr>
        <w:spacing w:line="240" w:lineRule="auto"/>
        <w:contextualSpacing w:val="0"/>
        <w:jc w:val="both"/>
        <w:rPr>
          <w:b/>
          <w:sz w:val="24"/>
          <w:szCs w:val="24"/>
          <w:highlight w:val="white"/>
        </w:rPr>
      </w:pPr>
    </w:p>
    <w:p>
      <w:pPr>
        <w:numPr>
          <w:ilvl w:val="0"/>
          <w:numId w:val="8"/>
        </w:numPr>
        <w:spacing w:line="240" w:lineRule="auto"/>
        <w:ind w:left="720" w:hanging="360"/>
        <w:contextualSpacing/>
        <w:jc w:val="both"/>
        <w:rPr>
          <w:sz w:val="24"/>
          <w:szCs w:val="24"/>
          <w:highlight w:val="white"/>
        </w:rPr>
      </w:pPr>
      <w:r>
        <w:rPr>
          <w:sz w:val="24"/>
          <w:szCs w:val="24"/>
          <w:highlight w:val="white"/>
        </w:rPr>
        <w:t>A qualquer momento, se o usuário clicar no botão “X”, o sistema irá fechar o programa;</w:t>
      </w:r>
    </w:p>
    <w:p>
      <w:pPr>
        <w:spacing w:line="240" w:lineRule="auto"/>
        <w:contextualSpacing w:val="0"/>
        <w:jc w:val="both"/>
        <w:rPr>
          <w:sz w:val="24"/>
          <w:szCs w:val="24"/>
          <w:highlight w:val="white"/>
        </w:rPr>
      </w:pPr>
    </w:p>
    <w:p>
      <w:pPr>
        <w:numPr>
          <w:ilvl w:val="0"/>
          <w:numId w:val="8"/>
        </w:numPr>
        <w:spacing w:line="240" w:lineRule="auto"/>
        <w:ind w:left="720" w:hanging="360"/>
        <w:contextualSpacing/>
        <w:jc w:val="both"/>
        <w:rPr>
          <w:color w:val="0000FF"/>
          <w:sz w:val="24"/>
          <w:szCs w:val="24"/>
          <w:highlight w:val="white"/>
        </w:rPr>
      </w:pPr>
      <w:r>
        <w:rPr>
          <w:color w:val="0000FF"/>
          <w:sz w:val="24"/>
          <w:szCs w:val="24"/>
        </w:rPr>
        <w:t xml:space="preserve">No </w:t>
      </w:r>
      <w:r>
        <w:rPr>
          <w:b/>
          <w:color w:val="0000FF"/>
          <w:sz w:val="24"/>
          <w:szCs w:val="24"/>
        </w:rPr>
        <w:t>Passo 4</w:t>
      </w:r>
      <w:r>
        <w:rPr>
          <w:color w:val="0000FF"/>
          <w:sz w:val="24"/>
          <w:szCs w:val="24"/>
        </w:rPr>
        <w:t>, se os atributos do arquivo CSV selecionado não estiverem de acordo com o padrão do arquivo SICONV_EMENDA.CSV o sistema atualiza o campo “Status” correspondente para “Erro CSV”.</w:t>
      </w:r>
    </w:p>
    <w:p>
      <w:pPr>
        <w:spacing w:line="240" w:lineRule="auto"/>
        <w:ind w:left="720" w:firstLine="0"/>
        <w:contextualSpacing w:val="0"/>
        <w:jc w:val="both"/>
        <w:rPr>
          <w:color w:val="0000FF"/>
          <w:sz w:val="24"/>
          <w:szCs w:val="24"/>
        </w:rPr>
      </w:pPr>
    </w:p>
    <w:p>
      <w:pPr>
        <w:numPr>
          <w:ilvl w:val="1"/>
          <w:numId w:val="8"/>
        </w:numPr>
        <w:spacing w:line="240" w:lineRule="auto"/>
        <w:ind w:left="1440" w:hanging="360"/>
        <w:contextualSpacing/>
        <w:jc w:val="both"/>
        <w:rPr>
          <w:color w:val="0000FF"/>
          <w:sz w:val="24"/>
          <w:szCs w:val="24"/>
        </w:rPr>
      </w:pPr>
      <w:r>
        <w:rPr>
          <w:color w:val="0000FF"/>
          <w:sz w:val="24"/>
          <w:szCs w:val="24"/>
        </w:rPr>
        <w:t xml:space="preserve">Isso indica que os dados do arquivo SICONV_EMENDA.CSV </w:t>
      </w:r>
      <w:r>
        <w:rPr>
          <w:b/>
          <w:color w:val="0000FF"/>
          <w:sz w:val="24"/>
          <w:szCs w:val="24"/>
        </w:rPr>
        <w:t>NÃO</w:t>
      </w:r>
      <w:r>
        <w:rPr>
          <w:color w:val="0000FF"/>
          <w:sz w:val="24"/>
          <w:szCs w:val="24"/>
        </w:rPr>
        <w:t xml:space="preserve"> foram importados corretamente para a tabela EMENDA.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color w:val="0000FF"/>
          <w:sz w:val="24"/>
          <w:szCs w:val="24"/>
        </w:rPr>
      </w:pPr>
    </w:p>
    <w:p>
      <w:pPr>
        <w:numPr>
          <w:ilvl w:val="0"/>
          <w:numId w:val="8"/>
        </w:numPr>
        <w:spacing w:line="240" w:lineRule="auto"/>
        <w:ind w:left="720" w:hanging="360"/>
        <w:contextualSpacing/>
        <w:jc w:val="both"/>
        <w:rPr>
          <w:color w:val="0000FF"/>
          <w:sz w:val="24"/>
          <w:szCs w:val="24"/>
          <w:u w:val="none"/>
        </w:rPr>
      </w:pPr>
      <w:r>
        <w:rPr>
          <w:color w:val="0000FF"/>
          <w:sz w:val="24"/>
          <w:szCs w:val="24"/>
        </w:rPr>
        <w:t xml:space="preserve">No </w:t>
      </w:r>
      <w:r>
        <w:rPr>
          <w:b/>
          <w:color w:val="0000FF"/>
          <w:sz w:val="24"/>
          <w:szCs w:val="24"/>
        </w:rPr>
        <w:t xml:space="preserve">Item a. do Passo 5, </w:t>
      </w:r>
      <w:r>
        <w:rPr>
          <w:color w:val="0000FF"/>
          <w:sz w:val="24"/>
          <w:szCs w:val="24"/>
        </w:rPr>
        <w:t>caso o resultado da verificação seja ‘FALSO’ o sistema não irá armazenar aquela linha no banco de dados e irá pular para a próxima linha;</w:t>
      </w:r>
    </w:p>
    <w:p>
      <w:pPr>
        <w:spacing w:line="240" w:lineRule="auto"/>
        <w:contextualSpacing w:val="0"/>
        <w:jc w:val="both"/>
        <w:rPr>
          <w:color w:val="0000FF"/>
          <w:sz w:val="24"/>
          <w:szCs w:val="24"/>
        </w:rPr>
      </w:pPr>
    </w:p>
    <w:p>
      <w:pPr>
        <w:numPr>
          <w:ilvl w:val="0"/>
          <w:numId w:val="8"/>
        </w:numPr>
        <w:spacing w:line="240" w:lineRule="auto"/>
        <w:ind w:left="720" w:hanging="360"/>
        <w:jc w:val="both"/>
        <w:rPr>
          <w:color w:val="0000FF"/>
          <w:sz w:val="24"/>
          <w:szCs w:val="24"/>
          <w:highlight w:val="white"/>
        </w:rPr>
      </w:pPr>
      <w:r>
        <w:rPr>
          <w:color w:val="0000FF"/>
          <w:sz w:val="24"/>
          <w:szCs w:val="24"/>
          <w:highlight w:val="white"/>
        </w:rPr>
        <w:t xml:space="preserve">No </w:t>
      </w:r>
      <w:r>
        <w:rPr>
          <w:b/>
          <w:color w:val="0000FF"/>
          <w:sz w:val="24"/>
          <w:szCs w:val="24"/>
          <w:highlight w:val="white"/>
        </w:rPr>
        <w:t>Passo 5</w:t>
      </w:r>
      <w:r>
        <w:rPr>
          <w:color w:val="0000FF"/>
          <w:sz w:val="24"/>
          <w:szCs w:val="24"/>
          <w:highlight w:val="white"/>
        </w:rPr>
        <w:t>, caso haja alguma falha durante a conversão, o sistema atualiza o campo “Status” correspondente com a mensagem “</w:t>
      </w:r>
      <w:r>
        <w:rPr>
          <w:color w:val="0000FF"/>
          <w:sz w:val="24"/>
          <w:szCs w:val="24"/>
        </w:rPr>
        <w:t>Erro CONV</w:t>
      </w:r>
      <w:r>
        <w:rPr>
          <w:color w:val="0000FF"/>
          <w:sz w:val="24"/>
          <w:szCs w:val="24"/>
          <w:highlight w:val="white"/>
        </w:rPr>
        <w:t>”.</w:t>
      </w:r>
    </w:p>
    <w:p>
      <w:pPr>
        <w:spacing w:line="240" w:lineRule="auto"/>
        <w:ind w:left="720" w:firstLine="0"/>
        <w:contextualSpacing w:val="0"/>
        <w:jc w:val="both"/>
        <w:rPr>
          <w:color w:val="0000FF"/>
          <w:sz w:val="24"/>
          <w:szCs w:val="24"/>
        </w:rPr>
      </w:pPr>
    </w:p>
    <w:p>
      <w:pPr>
        <w:numPr>
          <w:ilvl w:val="1"/>
          <w:numId w:val="8"/>
        </w:numPr>
        <w:spacing w:line="240" w:lineRule="auto"/>
        <w:ind w:left="1440" w:hanging="360"/>
        <w:contextualSpacing/>
        <w:jc w:val="both"/>
        <w:rPr>
          <w:color w:val="0000FF"/>
          <w:sz w:val="24"/>
          <w:szCs w:val="24"/>
          <w:highlight w:val="white"/>
        </w:rPr>
      </w:pPr>
      <w:r>
        <w:rPr>
          <w:color w:val="0000FF"/>
          <w:sz w:val="24"/>
          <w:szCs w:val="24"/>
        </w:rPr>
        <w:t xml:space="preserve">Isso indica que a o arquivo SICONV_EMENDA.CSV </w:t>
      </w:r>
      <w:r>
        <w:rPr>
          <w:b/>
          <w:color w:val="0000FF"/>
          <w:sz w:val="24"/>
          <w:szCs w:val="24"/>
        </w:rPr>
        <w:t>NÃO</w:t>
      </w:r>
      <w:r>
        <w:rPr>
          <w:color w:val="0000FF"/>
          <w:sz w:val="24"/>
          <w:szCs w:val="24"/>
        </w:rPr>
        <w:t xml:space="preserve"> foi importado corretamente para o Banco de Dados do sistema. Em seguida o Administrador deve voltar ao Passo 2 do Fluxo de Eventos Principal deste caso de uso.</w:t>
      </w:r>
    </w:p>
    <w:p>
      <w:pPr>
        <w:spacing w:line="240" w:lineRule="auto"/>
        <w:ind w:left="720" w:firstLine="0"/>
        <w:contextualSpacing w:val="0"/>
        <w:jc w:val="both"/>
        <w:rPr>
          <w:color w:val="0000FF"/>
          <w:sz w:val="24"/>
          <w:szCs w:val="24"/>
        </w:rPr>
      </w:pPr>
    </w:p>
    <w:p>
      <w:pPr>
        <w:spacing w:line="240" w:lineRule="auto"/>
        <w:ind w:left="720" w:firstLine="0"/>
        <w:contextualSpacing w:val="0"/>
        <w:jc w:val="both"/>
        <w:rPr>
          <w:color w:val="0000FF"/>
          <w:sz w:val="24"/>
          <w:szCs w:val="24"/>
        </w:rPr>
      </w:pPr>
    </w:p>
    <w:tbl>
      <w:tblPr>
        <w:tblStyle w:val="19"/>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highlight w:val="white"/>
              </w:rPr>
            </w:pPr>
            <w:bookmarkStart w:id="31" w:name="_2p2csry" w:colFirst="0" w:colLast="0"/>
            <w:bookmarkEnd w:id="31"/>
            <w:r>
              <w:rPr>
                <w:b/>
                <w:color w:val="000000"/>
                <w:sz w:val="24"/>
                <w:szCs w:val="24"/>
                <w:highlight w:val="white"/>
              </w:rPr>
              <w:t>03 [UC03] Importar o conteúdo do Arquivo SICONV_PROPOSTA.CSV nas tabelas PROPOSTA,  PROPONENTE, MUNICIPIO E ORGAO.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Prioridade</w:t>
      </w:r>
      <w:r>
        <w:rPr>
          <w:rFonts w:ascii="Arial" w:hAnsi="Arial" w:eastAsia="Arial" w:cs="Arial"/>
          <w:b w:val="0"/>
          <w:i w:val="0"/>
          <w:smallCaps w:val="0"/>
          <w:strike w:val="0"/>
          <w:color w:val="000000"/>
          <w:sz w:val="24"/>
          <w:szCs w:val="24"/>
          <w:highlight w:val="white"/>
          <w:u w:val="none"/>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O sistema deve permitir que o administrador do sistema possa importar os valores do arquivo SICONV_PROPOSTA.CSV para quatro tabelas previamente criadas chamadas PROPOSTA, PROPONENTE, MUNICIPIO E ORGAO.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O arquivo  SICONV_PROPOSTA.CSV deve existir, da mesma forma, as tabelas PROPOSTA, PROPONENTE, MUNICIPIO E ORGAO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FF"/>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1</w:t>
      </w:r>
      <w:r>
        <w:rPr>
          <w:rFonts w:ascii="Arial" w:hAnsi="Arial" w:eastAsia="Arial" w:cs="Arial"/>
          <w:b w:val="0"/>
          <w:i w:val="0"/>
          <w:smallCaps w:val="0"/>
          <w:strike w:val="0"/>
          <w:color w:val="000000"/>
          <w:sz w:val="24"/>
          <w:szCs w:val="24"/>
          <w:highlight w:val="white"/>
          <w:u w:val="none"/>
          <w:vertAlign w:val="baseline"/>
        </w:rPr>
        <w:t xml:space="preserve">: A tabela PROPOSTA possui as tuplas da tabela do arquivo SICONV_PROPOSTA.CSV referenciando apenas os atributos mostrados na Tabela 3.1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FF"/>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3.1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SICONV_PROPOSTA.CSV para a tabela PROPOSTA.</w:t>
      </w:r>
    </w:p>
    <w:tbl>
      <w:tblPr>
        <w:tblStyle w:val="20"/>
        <w:tblW w:w="9240" w:type="dxa"/>
        <w:tblInd w:w="4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35"/>
        <w:gridCol w:w="4605"/>
      </w:tblGrid>
      <w:tr>
        <w:tc>
          <w:tcPr>
            <w:tcW w:w="463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SICONV_PROPOSTA.CSV</w:t>
            </w:r>
          </w:p>
        </w:tc>
        <w:tc>
          <w:tcPr>
            <w:tcW w:w="460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PROPOSTA</w:t>
            </w:r>
          </w:p>
        </w:tc>
      </w:tr>
      <w:tr>
        <w:tc>
          <w:tcPr>
            <w:tcW w:w="463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COD_MUNI_IBGE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MODALIDADE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DIA_INIC_VIGENCIA_PROPOSTA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DIA_FIM_VIGENCIA_PROPOSTA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OBJETO_PROPOSTA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VL_GLOBAL_PROP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VL_REPASSE_PROP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VL_CONTRAPARTIDA_PROP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COD_ORGAO_SUP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CORD_ORGAO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NM_BANCO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SITUACAO_CONTA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SITUACAO_PROJETO_BASICO</w:t>
            </w:r>
          </w:p>
        </w:tc>
        <w:tc>
          <w:tcPr>
            <w:tcW w:w="460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Pr>
              <w:t>ID_PROPOSTA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MODALIDADE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DIA_INIC_VIGENCIA_PROPOSTA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DIA_FIM_VIGENCIA_PROPOSTA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OBJETO_PROPOSTA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VL_GLOBAL_PROP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VL_REPASSE_PROP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VL_CONTRAPARTIDA_PROP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COD_ORGAO_SUP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CORD_ORGAO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NM_BANCO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SITUACAO_CONTA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SITUACAO_PROJETO_BASICO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2</w:t>
      </w:r>
      <w:r>
        <w:rPr>
          <w:rFonts w:ascii="Arial" w:hAnsi="Arial" w:eastAsia="Arial" w:cs="Arial"/>
          <w:b w:val="0"/>
          <w:i w:val="0"/>
          <w:smallCaps w:val="0"/>
          <w:strike w:val="0"/>
          <w:color w:val="000000"/>
          <w:sz w:val="24"/>
          <w:szCs w:val="24"/>
          <w:highlight w:val="white"/>
          <w:u w:val="none"/>
          <w:vertAlign w:val="baseline"/>
        </w:rPr>
        <w:t xml:space="preserve">: A tabela PROPONENTE possui as tuplas da tabela do arquivo SICONV_PROPOSTA.CSV referenciando apenas os atributos mostrados na Tabela 3.2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3.2</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SICONV_PROPOSTA.CSV para a tabela PROPONENTE.</w:t>
      </w:r>
    </w:p>
    <w:tbl>
      <w:tblPr>
        <w:tblStyle w:val="21"/>
        <w:tblW w:w="9210" w:type="dxa"/>
        <w:tblInd w:w="4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45"/>
        <w:gridCol w:w="4665"/>
      </w:tblGrid>
      <w:tr>
        <w:trPr>
          <w:trHeight w:val="440" w:hRule="atLeast"/>
        </w:trPr>
        <w:tc>
          <w:tcPr>
            <w:tcW w:w="454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SICONV_PROSPOTA.CSV</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PROPONENTE</w:t>
            </w:r>
          </w:p>
        </w:tc>
      </w:tr>
      <w:tr>
        <w:tc>
          <w:tcPr>
            <w:tcW w:w="454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IDENTIF_PROPONENTE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UF_PROPONENTE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MUNIC_PROPONENTE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COD_MUNIC_IBGE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NATUREZA_JURIDICA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NM_PROPONENTE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CEP_PROPONENTE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ENDERECO_PROPONENTE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BAIRRO_PROPONENTE</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IDENTIF_PROPONENTE UF_PROPONENTE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MUNIC_PROPONENTE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COD_MUNIC_IBGE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NATUREZA_JURIDICA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NM_PROPONENTE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CEP_PROPONENTE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ENDERECO_PROPONENTE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BAIRRO_PROPONENTE</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3</w:t>
      </w:r>
      <w:r>
        <w:rPr>
          <w:rFonts w:ascii="Arial" w:hAnsi="Arial" w:eastAsia="Arial" w:cs="Arial"/>
          <w:b w:val="0"/>
          <w:i w:val="0"/>
          <w:smallCaps w:val="0"/>
          <w:strike w:val="0"/>
          <w:color w:val="000000"/>
          <w:sz w:val="24"/>
          <w:szCs w:val="24"/>
          <w:highlight w:val="white"/>
          <w:u w:val="none"/>
          <w:vertAlign w:val="baseline"/>
        </w:rPr>
        <w:t xml:space="preserve">: A tabela MUNICIPIO possui as tuplas da tabela do arquivo SICONV_PROPOSTA.CSV referenciando apenas os atributos mostrados na Tabela 3.3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3.3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SICONV_PROPOSTA.CSV para a tabela MUNICIPIO.</w:t>
      </w:r>
    </w:p>
    <w:tbl>
      <w:tblPr>
        <w:tblStyle w:val="22"/>
        <w:tblW w:w="9210" w:type="dxa"/>
        <w:tblInd w:w="4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45"/>
        <w:gridCol w:w="4665"/>
      </w:tblGrid>
      <w:tr>
        <w:tc>
          <w:tcPr>
            <w:tcW w:w="454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SICONV_PROSPOTA.CSV</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MUNICIPIO</w:t>
            </w:r>
          </w:p>
        </w:tc>
      </w:tr>
      <w:tr>
        <w:tc>
          <w:tcPr>
            <w:tcW w:w="454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COD_MUNI_IBGE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MUNIC_PROPONENTE</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COD_MUNI_IBGE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MUNIC_PROPONENTE</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4</w:t>
      </w:r>
      <w:r>
        <w:rPr>
          <w:rFonts w:ascii="Arial" w:hAnsi="Arial" w:eastAsia="Arial" w:cs="Arial"/>
          <w:b w:val="0"/>
          <w:i w:val="0"/>
          <w:smallCaps w:val="0"/>
          <w:strike w:val="0"/>
          <w:color w:val="000000"/>
          <w:sz w:val="24"/>
          <w:szCs w:val="24"/>
          <w:highlight w:val="white"/>
          <w:u w:val="none"/>
          <w:vertAlign w:val="baseline"/>
        </w:rPr>
        <w:t xml:space="preserve">: A tabela ORGAO possui as tuplas da tabela do arquivo SICONV_PROPOSTA.CSV referenciando apenas os atributos mostrados na Tabela 3.4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3.4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SICONV_PROPOSTA.CSV para a tabela ORGAO.</w:t>
      </w:r>
    </w:p>
    <w:tbl>
      <w:tblPr>
        <w:tblStyle w:val="23"/>
        <w:tblW w:w="9210" w:type="dxa"/>
        <w:tblInd w:w="4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45"/>
        <w:gridCol w:w="4665"/>
      </w:tblGrid>
      <w:tr>
        <w:tc>
          <w:tcPr>
            <w:tcW w:w="454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SICONV_PROSPOTA.CSV</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ORGAO</w:t>
            </w:r>
          </w:p>
        </w:tc>
      </w:tr>
      <w:tr>
        <w:tc>
          <w:tcPr>
            <w:tcW w:w="454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CORD_ORGAO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EBEBEB"/>
                <w:vertAlign w:val="baseline"/>
              </w:rPr>
              <w:t>DESC_ORGAO</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CORD_ORGAO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EBEBEB"/>
                <w:vertAlign w:val="baseline"/>
              </w:rPr>
              <w:t>DESC_ORGAO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Este caso de uso é iniciado quando o Administrador clica na aba “Importar Tabelas” localizada no menu principal do sistema conforme Figura </w:t>
      </w:r>
      <w:r>
        <w:rPr>
          <w:sz w:val="24"/>
          <w:szCs w:val="24"/>
          <w:highlight w:val="white"/>
        </w:rPr>
        <w:t>3, abaixo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highlight w:val="white"/>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11" name="image22.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Na tela “Importar Tabelas” conforme Figura </w:t>
      </w:r>
      <w:r>
        <w:rPr>
          <w:sz w:val="24"/>
          <w:szCs w:val="24"/>
        </w:rPr>
        <w:t>3</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Administrador deve buscar a pasta e selecionar arquivo SICONV_PROPOSTA.CSV.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 </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sistema verifica se o arquivo CSV selecionado possui os atributos conforme arquivo SICONV_PROPOSTA.CSV.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Esta lista será comparada com uma lista pré-definida formada pelos nomes exatos dos atributos da tabela de um arquivo SICONV_PROPOSTA.CSV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O sistema irá armazenar, a partir da segunda linha, as tuplas da tabela do arquivo SICONV_PROPOSTA.CSV na Tabela PROPOSTA de acordo com os atributos mostrados na Tabela </w:t>
      </w:r>
      <w:r>
        <w:rPr>
          <w:sz w:val="24"/>
          <w:szCs w:val="24"/>
          <w:highlight w:val="white"/>
        </w:rPr>
        <w:t>3.1</w:t>
      </w:r>
      <w:r>
        <w:rPr>
          <w:rFonts w:ascii="Arial" w:hAnsi="Arial" w:eastAsia="Arial" w:cs="Arial"/>
          <w:b w:val="0"/>
          <w:i w:val="0"/>
          <w:smallCaps w:val="0"/>
          <w:strike w:val="0"/>
          <w:color w:val="000000"/>
          <w:sz w:val="24"/>
          <w:szCs w:val="24"/>
          <w:highlight w:val="white"/>
          <w:u w:val="none"/>
          <w:vertAlign w:val="baseline"/>
        </w:rPr>
        <w:t>, apresentada na Pós-Condição 1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Na leitura de cada linha, o sistema deverá converter o dado da coluna VALOR_GLOBAL para número e armazenar na Tabela 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Na leitura de cada linha, o sistema deverá converter o dado da coluna VALOR_REPASSE_PROP  para número e armazenar na Tabela 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Na leitura de cada linha o sistema deverá converter o dado da coluna VALOR_CONTRAPARTIDA_PROP para número e armazenar na Tabela 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sistema irá armazenar, a partir da segunda linha, as tuplas da tabela do arquivo SICONV_PROPOSTA.CSV na Tabela PROPONENTE de acordo com os atributos mostrados na Tabela 3.2, apresentada na Pós-Condição 2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O sistema irá armazenar, a partir da segunda linha, as tuplas da tabela do arquivo SICONV_PROPOSTA.CSV na Tabela MUNICIPIO de acordo com os atributos mostrados na Tabela 3.3, apresentada na Pós-Condição 3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 O sistema irá armazenar, a partir da segunda linha, as tuplas da tabela do arquivo SICONV_PROPOSTA.CSV na Tabela ORGAO de acordo com os atributos mostrados na Tabela 3.4, apresentada na Pós-Condição 4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Após finalização do armazenamento, o sistema atualiza o campo “Status” correspondente para “OK”, como mostrado na Figura </w:t>
      </w:r>
      <w:r>
        <w:rPr>
          <w:sz w:val="24"/>
          <w:szCs w:val="24"/>
          <w:highlight w:val="white"/>
        </w:rPr>
        <w:t>3</w:t>
      </w:r>
      <w:r>
        <w:rPr>
          <w:rFonts w:ascii="Arial" w:hAnsi="Arial" w:eastAsia="Arial" w:cs="Arial"/>
          <w:b w:val="0"/>
          <w:i w:val="0"/>
          <w:smallCaps w:val="0"/>
          <w:strike w:val="0"/>
          <w:color w:val="000000"/>
          <w:sz w:val="24"/>
          <w:szCs w:val="24"/>
          <w:highlight w:val="white"/>
          <w:u w:val="none"/>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Fluxos secundários</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A qualquer momento, se o usuário clicar no botão “X”, o sistema irá fechar o programa.</w:t>
      </w:r>
      <w:r>
        <w:rPr>
          <w:rFonts w:ascii="Arial" w:hAnsi="Arial" w:eastAsia="Arial" w:cs="Arial"/>
          <w:b w:val="0"/>
          <w:i w:val="0"/>
          <w:smallCaps w:val="0"/>
          <w:strike w:val="0"/>
          <w:color w:val="000000"/>
          <w:sz w:val="24"/>
          <w:szCs w:val="24"/>
          <w:highlight w:val="white"/>
          <w:u w:val="none"/>
          <w:vertAlign w:val="baseline"/>
        </w:rPr>
        <w:br w:type="textWrapping"/>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u w:val="none"/>
          <w:shd w:val="clear" w:fill="auto"/>
          <w:vertAlign w:val="baseline"/>
        </w:rPr>
        <w:t xml:space="preserve">No </w:t>
      </w:r>
      <w:r>
        <w:rPr>
          <w:rFonts w:ascii="Arial" w:hAnsi="Arial" w:eastAsia="Arial" w:cs="Arial"/>
          <w:b/>
          <w:i w:val="0"/>
          <w:smallCaps w:val="0"/>
          <w:strike w:val="0"/>
          <w:color w:val="000000"/>
          <w:sz w:val="24"/>
          <w:szCs w:val="24"/>
          <w:u w:val="none"/>
          <w:shd w:val="clear" w:fill="auto"/>
          <w:vertAlign w:val="baseline"/>
        </w:rPr>
        <w:t>Passo 5</w:t>
      </w:r>
      <w:r>
        <w:rPr>
          <w:rFonts w:ascii="Arial" w:hAnsi="Arial" w:eastAsia="Arial" w:cs="Arial"/>
          <w:b w:val="0"/>
          <w:i w:val="0"/>
          <w:smallCaps w:val="0"/>
          <w:strike w:val="0"/>
          <w:color w:val="000000"/>
          <w:sz w:val="24"/>
          <w:szCs w:val="24"/>
          <w:u w:val="none"/>
          <w:shd w:val="clear" w:fill="auto"/>
          <w:vertAlign w:val="baseline"/>
        </w:rPr>
        <w:t>, se os atributos do arquivo CSV selecionado não estiver de acordo com o padrão do arquivo SICONV_PROPOSTA.CSV o sistema atualiza o campo “Status” correspondente para “Erro CSV”.</w:t>
      </w:r>
    </w:p>
    <w:p>
      <w:pPr>
        <w:keepNext w:val="0"/>
        <w:keepLines w:val="0"/>
        <w:widowControl/>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u w:val="none"/>
          <w:shd w:val="clear" w:fill="auto"/>
          <w:vertAlign w:val="baseline"/>
        </w:rPr>
        <w:t xml:space="preserve">Isso indica que a o arquivo SICONV_PROPOSTA.CSV </w:t>
      </w:r>
      <w:r>
        <w:rPr>
          <w:rFonts w:ascii="Arial" w:hAnsi="Arial" w:eastAsia="Arial" w:cs="Arial"/>
          <w:b/>
          <w:i w:val="0"/>
          <w:smallCaps w:val="0"/>
          <w:strike w:val="0"/>
          <w:color w:val="000000"/>
          <w:sz w:val="24"/>
          <w:szCs w:val="24"/>
          <w:u w:val="none"/>
          <w:shd w:val="clear" w:fill="auto"/>
          <w:vertAlign w:val="baseline"/>
        </w:rPr>
        <w:t>NÃO</w:t>
      </w:r>
      <w:r>
        <w:rPr>
          <w:rFonts w:ascii="Arial" w:hAnsi="Arial" w:eastAsia="Arial" w:cs="Arial"/>
          <w:b w:val="0"/>
          <w:i w:val="0"/>
          <w:smallCaps w:val="0"/>
          <w:strike w:val="0"/>
          <w:color w:val="000000"/>
          <w:sz w:val="24"/>
          <w:szCs w:val="24"/>
          <w:u w:val="none"/>
          <w:shd w:val="clear" w:fill="auto"/>
          <w:vertAlign w:val="baseline"/>
        </w:rPr>
        <w:t xml:space="preserve">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No </w:t>
      </w:r>
      <w:r>
        <w:rPr>
          <w:rFonts w:ascii="Arial" w:hAnsi="Arial" w:eastAsia="Arial" w:cs="Arial"/>
          <w:b/>
          <w:i w:val="0"/>
          <w:smallCaps w:val="0"/>
          <w:strike w:val="0"/>
          <w:color w:val="000000"/>
          <w:sz w:val="24"/>
          <w:szCs w:val="24"/>
          <w:highlight w:val="white"/>
          <w:u w:val="none"/>
          <w:vertAlign w:val="baseline"/>
        </w:rPr>
        <w:t>Passo 6</w:t>
      </w:r>
      <w:r>
        <w:rPr>
          <w:rFonts w:ascii="Arial" w:hAnsi="Arial" w:eastAsia="Arial" w:cs="Arial"/>
          <w:b w:val="0"/>
          <w:i w:val="0"/>
          <w:smallCaps w:val="0"/>
          <w:strike w:val="0"/>
          <w:color w:val="000000"/>
          <w:sz w:val="24"/>
          <w:szCs w:val="24"/>
          <w:highlight w:val="white"/>
          <w:u w:val="none"/>
          <w:vertAlign w:val="baseline"/>
        </w:rPr>
        <w:t xml:space="preserve"> e </w:t>
      </w:r>
      <w:r>
        <w:rPr>
          <w:rFonts w:ascii="Arial" w:hAnsi="Arial" w:eastAsia="Arial" w:cs="Arial"/>
          <w:b/>
          <w:i w:val="0"/>
          <w:smallCaps w:val="0"/>
          <w:strike w:val="0"/>
          <w:color w:val="000000"/>
          <w:sz w:val="24"/>
          <w:szCs w:val="24"/>
          <w:highlight w:val="white"/>
          <w:u w:val="none"/>
          <w:vertAlign w:val="baseline"/>
        </w:rPr>
        <w:t>Passo 7</w:t>
      </w:r>
      <w:r>
        <w:rPr>
          <w:rFonts w:ascii="Arial" w:hAnsi="Arial" w:eastAsia="Arial" w:cs="Arial"/>
          <w:b w:val="0"/>
          <w:i w:val="0"/>
          <w:smallCaps w:val="0"/>
          <w:strike w:val="0"/>
          <w:color w:val="000000"/>
          <w:sz w:val="24"/>
          <w:szCs w:val="24"/>
          <w:highlight w:val="white"/>
          <w:u w:val="none"/>
          <w:vertAlign w:val="baseline"/>
        </w:rPr>
        <w:t>, caso haja alguma falha durante a conversão, o sistema atualiza o campo “Status” correspondente com a mensagem “</w:t>
      </w:r>
      <w:r>
        <w:rPr>
          <w:color w:val="0000FF"/>
          <w:sz w:val="24"/>
          <w:szCs w:val="24"/>
        </w:rPr>
        <w:t>Erro CONV</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1"/>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u w:val="none"/>
          <w:shd w:val="clear" w:fill="auto"/>
          <w:vertAlign w:val="baseline"/>
        </w:rPr>
        <w:t xml:space="preserve">Isso indica que a o arquivo SICONV_PROPOSTA.CSV </w:t>
      </w:r>
      <w:r>
        <w:rPr>
          <w:rFonts w:ascii="Arial" w:hAnsi="Arial" w:eastAsia="Arial" w:cs="Arial"/>
          <w:b/>
          <w:i w:val="0"/>
          <w:smallCaps w:val="0"/>
          <w:strike w:val="0"/>
          <w:color w:val="000000"/>
          <w:sz w:val="24"/>
          <w:szCs w:val="24"/>
          <w:u w:val="none"/>
          <w:shd w:val="clear" w:fill="auto"/>
          <w:vertAlign w:val="baseline"/>
        </w:rPr>
        <w:t>NÃO</w:t>
      </w:r>
      <w:r>
        <w:rPr>
          <w:rFonts w:ascii="Arial" w:hAnsi="Arial" w:eastAsia="Arial" w:cs="Arial"/>
          <w:b w:val="0"/>
          <w:i w:val="0"/>
          <w:smallCaps w:val="0"/>
          <w:strike w:val="0"/>
          <w:color w:val="000000"/>
          <w:sz w:val="24"/>
          <w:szCs w:val="24"/>
          <w:u w:val="none"/>
          <w:shd w:val="clear" w:fill="auto"/>
          <w:vertAlign w:val="baseline"/>
        </w:rPr>
        <w:t xml:space="preserve"> foi importado corretamente para o Banco de Dados do sistema. Em seguida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tbl>
      <w:tblPr>
        <w:tblStyle w:val="24"/>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2" w:name="_147n2zr" w:colFirst="0" w:colLast="0"/>
            <w:bookmarkEnd w:id="32"/>
            <w:r>
              <w:rPr>
                <w:b/>
                <w:color w:val="000000"/>
                <w:sz w:val="24"/>
                <w:szCs w:val="24"/>
              </w:rPr>
              <w:t>04 [UC04] Importar o conteúdo do Arquivo SICONV_CONVENIO.CSV em uma tabela CONVENIO.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Descrição do requisito funcional</w:t>
      </w:r>
      <w:r>
        <w:rPr>
          <w:rFonts w:ascii="Arial" w:hAnsi="Arial" w:eastAsia="Arial" w:cs="Arial"/>
          <w:b w:val="0"/>
          <w:i w:val="0"/>
          <w:smallCaps w:val="0"/>
          <w:strike w:val="0"/>
          <w:color w:val="000000"/>
          <w:sz w:val="24"/>
          <w:szCs w:val="24"/>
          <w:u w:val="none"/>
          <w:shd w:val="clear" w:fill="auto"/>
          <w:vertAlign w:val="baseline"/>
        </w:rPr>
        <w:t xml:space="preserve">:  O sistema deve permitir que o </w:t>
      </w:r>
      <w:r>
        <w:rPr>
          <w:rFonts w:ascii="Arial" w:hAnsi="Arial" w:eastAsia="Arial" w:cs="Arial"/>
          <w:b w:val="0"/>
          <w:i w:val="0"/>
          <w:smallCaps w:val="0"/>
          <w:strike w:val="0"/>
          <w:color w:val="000000"/>
          <w:sz w:val="24"/>
          <w:szCs w:val="24"/>
          <w:highlight w:val="white"/>
          <w:u w:val="none"/>
          <w:vertAlign w:val="baseline"/>
        </w:rPr>
        <w:t>administrador</w:t>
      </w:r>
      <w:r>
        <w:rPr>
          <w:rFonts w:ascii="Arial" w:hAnsi="Arial" w:eastAsia="Arial" w:cs="Arial"/>
          <w:b w:val="0"/>
          <w:i w:val="0"/>
          <w:smallCaps w:val="0"/>
          <w:strike w:val="0"/>
          <w:color w:val="000000"/>
          <w:sz w:val="24"/>
          <w:szCs w:val="24"/>
          <w:u w:val="none"/>
          <w:shd w:val="clear" w:fill="auto"/>
          <w:vertAlign w:val="baseline"/>
        </w:rPr>
        <w:t xml:space="preserve"> possa importar os valores do arquivo SICONV_CONVENIO.CSV para uma tabelas previamente criadas no Banco de Dados do Sistema chamada de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Ator</w:t>
      </w:r>
      <w:r>
        <w:rPr>
          <w:rFonts w:ascii="Arial" w:hAnsi="Arial" w:eastAsia="Arial" w:cs="Arial"/>
          <w:b w:val="0"/>
          <w:i w:val="0"/>
          <w:smallCaps w:val="0"/>
          <w:strike w:val="0"/>
          <w:color w:val="000000"/>
          <w:sz w:val="24"/>
          <w:szCs w:val="24"/>
          <w:u w:val="none"/>
          <w:shd w:val="clear" w:fill="auto"/>
          <w:vertAlign w:val="baseline"/>
        </w:rPr>
        <w:t>: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Pré-condição</w:t>
      </w:r>
      <w:r>
        <w:rPr>
          <w:rFonts w:ascii="Arial" w:hAnsi="Arial" w:eastAsia="Arial" w:cs="Arial"/>
          <w:b w:val="0"/>
          <w:i w:val="0"/>
          <w:smallCaps w:val="0"/>
          <w:strike w:val="0"/>
          <w:color w:val="000000"/>
          <w:sz w:val="24"/>
          <w:szCs w:val="24"/>
          <w:u w:val="none"/>
          <w:shd w:val="clear" w:fill="auto"/>
          <w:vertAlign w:val="baseline"/>
        </w:rPr>
        <w:t>: O arquivo  SICONV_CONVENIO.CSV deve existir assim como a tabla CONVENIO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Pós-condição: </w:t>
      </w:r>
      <w:r>
        <w:rPr>
          <w:rFonts w:ascii="Arial" w:hAnsi="Arial" w:eastAsia="Arial" w:cs="Arial"/>
          <w:b w:val="0"/>
          <w:i w:val="0"/>
          <w:smallCaps w:val="0"/>
          <w:strike w:val="0"/>
          <w:color w:val="000000"/>
          <w:sz w:val="24"/>
          <w:szCs w:val="24"/>
          <w:u w:val="none"/>
          <w:shd w:val="clear" w:fill="auto"/>
          <w:vertAlign w:val="baseline"/>
        </w:rPr>
        <w:t xml:space="preserve">A tabela CONVENIO possui as tuplas da tabela do arquivo SICONV_CONVENIO.CSV referenciando apenas os atributos mostrados na Tabela </w:t>
      </w:r>
      <w:r>
        <w:rPr>
          <w:sz w:val="24"/>
          <w:szCs w:val="24"/>
        </w:rPr>
        <w:t>4</w:t>
      </w:r>
      <w:r>
        <w:rPr>
          <w:rFonts w:ascii="Arial" w:hAnsi="Arial" w:eastAsia="Arial" w:cs="Arial"/>
          <w:b w:val="0"/>
          <w:i w:val="0"/>
          <w:smallCaps w:val="0"/>
          <w:strike w:val="0"/>
          <w:color w:val="000000"/>
          <w:sz w:val="24"/>
          <w:szCs w:val="24"/>
          <w:u w:val="none"/>
          <w:shd w:val="clear" w:fill="auto"/>
          <w:vertAlign w:val="baseline"/>
        </w:rPr>
        <w:t xml:space="preserve">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Tabela </w:t>
      </w:r>
      <w:r>
        <w:rPr>
          <w:sz w:val="24"/>
          <w:szCs w:val="24"/>
        </w:rPr>
        <w:t>4</w:t>
      </w:r>
      <w:r>
        <w:rPr>
          <w:rFonts w:ascii="Arial" w:hAnsi="Arial" w:eastAsia="Arial" w:cs="Arial"/>
          <w:b w:val="0"/>
          <w:i w:val="0"/>
          <w:smallCaps w:val="0"/>
          <w:strike w:val="0"/>
          <w:color w:val="000000"/>
          <w:sz w:val="24"/>
          <w:szCs w:val="24"/>
          <w:u w:val="none"/>
          <w:shd w:val="clear" w:fill="auto"/>
          <w:vertAlign w:val="baseline"/>
        </w:rPr>
        <w:t xml:space="preserve"> – Dados selecionados do arquivo SICONV_CONVENIO.CSV para 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bl>
      <w:tblPr>
        <w:tblStyle w:val="25"/>
        <w:tblW w:w="9210" w:type="dxa"/>
        <w:tblInd w:w="4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45"/>
        <w:gridCol w:w="4665"/>
      </w:tblGrid>
      <w:tr>
        <w:trPr>
          <w:trHeight w:val="440" w:hRule="atLeast"/>
        </w:trPr>
        <w:tc>
          <w:tcPr>
            <w:tcW w:w="454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SICONV_CONVENIO</w:t>
            </w:r>
            <w:r>
              <w:rPr>
                <w:rFonts w:ascii="Arial" w:hAnsi="Arial" w:eastAsia="Arial" w:cs="Arial"/>
                <w:b w:val="0"/>
                <w:i w:val="0"/>
                <w:smallCaps w:val="0"/>
                <w:strike w:val="0"/>
                <w:color w:val="000000"/>
                <w:sz w:val="24"/>
                <w:szCs w:val="24"/>
                <w:highlight w:val="white"/>
                <w:u w:val="none"/>
                <w:vertAlign w:val="baseline"/>
              </w:rPr>
              <w:t>.CSV</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CONVENIO</w:t>
            </w:r>
          </w:p>
        </w:tc>
      </w:tr>
      <w:tr>
        <w:tc>
          <w:tcPr>
            <w:tcW w:w="454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NR_CONVENIO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ID_PROPOSTA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ANO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DIA_ASSIN_CONV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SIT_CONVENIO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SITUACAO_PUBLICACAO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SUBSITUACAO_CONV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INSTRUMENTO_ATIVO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IND_OPERA_OBTV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DIA_PUBL_CONV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DIA_INIC_VIGENC_CONV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DIA_FIM_VIGENC_CONV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DIAS_PREST_CONTAS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DIA_LIMITE_PREST_CONTAS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SITUACAO_CONTRATACAO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QTDE_CONVENIOS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QTD_TA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QTD_PRORROGA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VL_GLOBAL_CONV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VL_REPASSE_CONV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VL_CONTRAPARTIDA_CONV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VL_DESEMBOLSADO_CONV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VL_SALDO_REMAN_TESOURO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VL_SALDO_REMAN_CONVENENTE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VL_RENDIMENTO_APLICACAO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VL_INGRESSO_CONTRAPARTIDA</w:t>
            </w:r>
          </w:p>
        </w:tc>
        <w:tc>
          <w:tcPr>
            <w:tcW w:w="466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NR_COVENIO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ID_PROPOSTA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ANO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DIA_ASSIN_CONV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SIT_COVENIO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SITUACAO_PUBLICACAO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SUBSITUACAO_CONV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INSTRUMENTO_ATIVO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IND_OPERA_OBTV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DIA_PUBL_CONV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DATA_INICIO_VIGENC_CONV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DATA_FIM_VIGENC_CONV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DIAS_PREST_CONTAS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DATA_LIMITE_PREST_CONTAS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SITUACAO_CONTRATACAO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QTDE_CONVENIOS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QTD_TA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QTD_PRORROGA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VL_GLOBAL_CONV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VL_REPASSE_CONV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VL_CONTRAPARTIDA_CONV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VL_DESEMBOLSADO_CONV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VL_SALDO_REMAN_TESOURO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VL_SALDO_REMAN_CONVENENTE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VL_RENDIMENTO_APLICACAO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VL_INGRESSO_CONTRAPARTIDA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Este caso de uso é iniciado quando o Administrador clica na aba “Importar Tabelas” localizada no menu principal do sistema conforme Figura </w:t>
      </w:r>
      <w:r>
        <w:rPr>
          <w:sz w:val="24"/>
          <w:szCs w:val="24"/>
        </w:rPr>
        <w:t>4, abaixo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22" name="image33.jpg"/>
            <wp:cNvGraphicFramePr/>
            <a:graphic xmlns:a="http://schemas.openxmlformats.org/drawingml/2006/main">
              <a:graphicData uri="http://schemas.openxmlformats.org/drawingml/2006/picture">
                <pic:pic xmlns:pic="http://schemas.openxmlformats.org/drawingml/2006/picture">
                  <pic:nvPicPr>
                    <pic:cNvPr id="22" name="image33.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Na tela “Importar Tabelas” conforme Figura </w:t>
      </w:r>
      <w:r>
        <w:rPr>
          <w:sz w:val="24"/>
          <w:szCs w:val="24"/>
        </w:rPr>
        <w:t>4</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e selecionar arquivo SICONV_EMENDA.CSV.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SICONV_EMENDA.CSV.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SICONV_EMENDA.CSV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 a partir da segunda linha, as tuplas da tabela do arquivo SICONV_EMENDA.CSV na Tabela CONVENIO de acordo com os atributos mostrados na Tabela </w:t>
      </w:r>
      <w:r>
        <w:rPr>
          <w:sz w:val="24"/>
          <w:szCs w:val="24"/>
        </w:rPr>
        <w:t>4</w:t>
      </w:r>
      <w:r>
        <w:rPr>
          <w:rFonts w:ascii="Arial" w:hAnsi="Arial" w:eastAsia="Arial" w:cs="Arial"/>
          <w:b w:val="0"/>
          <w:i w:val="0"/>
          <w:smallCaps w:val="0"/>
          <w:strike w:val="0"/>
          <w:color w:val="000000"/>
          <w:sz w:val="24"/>
          <w:szCs w:val="24"/>
          <w:u w:val="none"/>
          <w:shd w:val="clear" w:fill="auto"/>
          <w:vertAlign w:val="baseline"/>
        </w:rPr>
        <w:t>,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 leitura de cada linha, o sistema deverá converter o dado da coluna VL_GLOBAL_CONV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VL_REPASSE_CONV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VL_CONTRAPARTIDA_CONV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VL_DESEMBOLSADO_CONV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VL_SALDO_REMAN_TESOURO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VL_SALDO_REMAN_CONVENENTE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VL_RENDIMENTO_APLICACAO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VL_INGRESSO_CONTRAPARTIDA para número e armazenar na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w:t>
      </w:r>
      <w:r>
        <w:rPr>
          <w:sz w:val="24"/>
          <w:szCs w:val="24"/>
        </w:rPr>
        <w:t>4</w:t>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o arquivo SICONV_CONVENIO.CSV foi importado corretamente para o Banco de Dados do sistema, conforme Pós-Condição.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SICONV_CONVENIO.CSV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SICONV_CONVENIO.CSV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6, caso haja alguma falha durante a conversão, o sistema atualiza o campo “Status” correspondente com a mensagem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SICONV_EMENDA.CSV NÃO foi importado corretamente para o Banco de Dados do sistema. Em seguida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tbl>
      <w:tblPr>
        <w:tblStyle w:val="26"/>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3" w:name="_3o7alnk" w:colFirst="0" w:colLast="0"/>
            <w:bookmarkEnd w:id="33"/>
            <w:r>
              <w:rPr>
                <w:b/>
                <w:color w:val="000000"/>
                <w:sz w:val="24"/>
                <w:szCs w:val="24"/>
              </w:rPr>
              <w:t>05 [UC05] Importar o conteúdo do Arquivo SICONV_HISTORICO.CSV na tabela HISTORICO.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Descrição do requisito funcional:</w:t>
      </w:r>
      <w:r>
        <w:rPr>
          <w:rFonts w:ascii="Arial" w:hAnsi="Arial" w:eastAsia="Arial" w:cs="Arial"/>
          <w:b w:val="0"/>
          <w:i w:val="0"/>
          <w:smallCaps w:val="0"/>
          <w:strike w:val="0"/>
          <w:color w:val="000000"/>
          <w:sz w:val="24"/>
          <w:szCs w:val="24"/>
          <w:u w:val="none"/>
          <w:shd w:val="clear" w:fill="auto"/>
          <w:vertAlign w:val="baseline"/>
        </w:rPr>
        <w:t xml:space="preserve">  O sistema deve permitir que o Administrador possa importar os valores do arquivo SICONV_HISTORICO.CSV para uma tabela previamente criadas no Banco de Dados do Sistema chamada de HISTORICO.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Ator</w:t>
      </w:r>
      <w:r>
        <w:rPr>
          <w:rFonts w:ascii="Arial" w:hAnsi="Arial" w:eastAsia="Arial" w:cs="Arial"/>
          <w:b w:val="0"/>
          <w:i w:val="0"/>
          <w:smallCaps w:val="0"/>
          <w:strike w:val="0"/>
          <w:color w:val="000000"/>
          <w:sz w:val="24"/>
          <w:szCs w:val="24"/>
          <w:u w:val="none"/>
          <w:shd w:val="clear" w:fill="auto"/>
          <w:vertAlign w:val="baseline"/>
        </w:rPr>
        <w:t>: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Pré-condição: </w:t>
      </w:r>
      <w:r>
        <w:rPr>
          <w:rFonts w:ascii="Arial" w:hAnsi="Arial" w:eastAsia="Arial" w:cs="Arial"/>
          <w:b w:val="0"/>
          <w:i w:val="0"/>
          <w:smallCaps w:val="0"/>
          <w:strike w:val="0"/>
          <w:color w:val="000000"/>
          <w:sz w:val="24"/>
          <w:szCs w:val="24"/>
          <w:u w:val="none"/>
          <w:shd w:val="clear" w:fill="auto"/>
          <w:vertAlign w:val="baseline"/>
        </w:rPr>
        <w:t>O arquivo SICONV_HISTORICO.CSV deve existir assim como a tabela HISTORICO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Pós-condição: A tabela HISTORICO possui as tuplas da tabela do arquivo SICONV_HISTORICO.CSV referenciando apenas os atributos mostrados na Tabela </w:t>
      </w:r>
      <w:r>
        <w:rPr>
          <w:sz w:val="24"/>
          <w:szCs w:val="24"/>
        </w:rPr>
        <w:t>5</w:t>
      </w:r>
      <w:r>
        <w:rPr>
          <w:rFonts w:ascii="Arial" w:hAnsi="Arial" w:eastAsia="Arial" w:cs="Arial"/>
          <w:b w:val="0"/>
          <w:i w:val="0"/>
          <w:smallCaps w:val="0"/>
          <w:strike w:val="0"/>
          <w:color w:val="000000"/>
          <w:sz w:val="24"/>
          <w:szCs w:val="24"/>
          <w:u w:val="none"/>
          <w:shd w:val="clear" w:fill="auto"/>
          <w:vertAlign w:val="baseline"/>
        </w:rPr>
        <w:t xml:space="preserve">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 xml:space="preserve">Tabela </w:t>
      </w:r>
      <w:r>
        <w:rPr>
          <w:sz w:val="24"/>
          <w:szCs w:val="24"/>
        </w:rPr>
        <w:t>5</w:t>
      </w:r>
      <w:r>
        <w:rPr>
          <w:rFonts w:ascii="Arial" w:hAnsi="Arial" w:eastAsia="Arial" w:cs="Arial"/>
          <w:b w:val="0"/>
          <w:i w:val="0"/>
          <w:smallCaps w:val="0"/>
          <w:strike w:val="0"/>
          <w:color w:val="000000"/>
          <w:sz w:val="24"/>
          <w:szCs w:val="24"/>
          <w:u w:val="none"/>
          <w:shd w:val="clear" w:fill="auto"/>
          <w:vertAlign w:val="baseline"/>
        </w:rPr>
        <w:t xml:space="preserve"> – Dados selecionados do arquivo SICONV_HISTORICO.CSV para a tabela HISTORICO.</w:t>
      </w:r>
    </w:p>
    <w:tbl>
      <w:tblPr>
        <w:tblStyle w:val="27"/>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SICONV_HISTORICO</w:t>
            </w:r>
            <w:r>
              <w:rPr>
                <w:rFonts w:ascii="Arial" w:hAnsi="Arial" w:eastAsia="Arial" w:cs="Arial"/>
                <w:b w:val="0"/>
                <w:i w:val="0"/>
                <w:smallCaps w:val="0"/>
                <w:strike w:val="0"/>
                <w:color w:val="000000"/>
                <w:sz w:val="24"/>
                <w:szCs w:val="24"/>
                <w:highlight w:val="white"/>
                <w:u w:val="none"/>
                <w:vertAlign w:val="baseline"/>
              </w:rPr>
              <w:t>.CSV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HISTORICO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ID_PROPOSTA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DIA_HISTORICO_SIT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DIAS_HISTORICO_SIT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COD_HISTORICO_SIT</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ID_PROPOSTA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DIA_HISTORICO_SIT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DIAS_HISTORICO_SIT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COD_HISTORICO_SIT</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Este caso de uso é iniciado quando o Administrador clica na aba “Importar Tabelas” localizada no menu principal do sistema conforme Figura </w:t>
      </w:r>
      <w:r>
        <w:rPr>
          <w:sz w:val="24"/>
          <w:szCs w:val="24"/>
        </w:rPr>
        <w:t>5, abaixo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29" name="image42.jpg"/>
            <wp:cNvGraphicFramePr/>
            <a:graphic xmlns:a="http://schemas.openxmlformats.org/drawingml/2006/main">
              <a:graphicData uri="http://schemas.openxmlformats.org/drawingml/2006/picture">
                <pic:pic xmlns:pic="http://schemas.openxmlformats.org/drawingml/2006/picture">
                  <pic:nvPicPr>
                    <pic:cNvPr id="29" name="image42.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Na tela “Importar Tabelas” conforme Figura </w:t>
      </w:r>
      <w:r>
        <w:rPr>
          <w:sz w:val="24"/>
          <w:szCs w:val="24"/>
        </w:rPr>
        <w:t>5</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e selecionar arquivo SICONV_HISTORICO.CSV.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SICONV_HISTORICO.CSV.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SICONV_HISTORICO.CSV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 a partir da segunda linha, as tuplas da tabela do arquivo SICONV_HISTORICO.CSV na Tabela HISTORICO de acordo com os atributos mostrados na Tabela </w:t>
      </w:r>
      <w:r>
        <w:rPr>
          <w:sz w:val="24"/>
          <w:szCs w:val="24"/>
        </w:rPr>
        <w:t>5</w:t>
      </w:r>
      <w:r>
        <w:rPr>
          <w:rFonts w:ascii="Arial" w:hAnsi="Arial" w:eastAsia="Arial" w:cs="Arial"/>
          <w:b w:val="0"/>
          <w:i w:val="0"/>
          <w:smallCaps w:val="0"/>
          <w:strike w:val="0"/>
          <w:color w:val="000000"/>
          <w:sz w:val="24"/>
          <w:szCs w:val="24"/>
          <w:u w:val="none"/>
          <w:shd w:val="clear" w:fill="auto"/>
          <w:vertAlign w:val="baseline"/>
        </w:rPr>
        <w:t>,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w:t>
      </w:r>
      <w:r>
        <w:rPr>
          <w:sz w:val="24"/>
          <w:szCs w:val="24"/>
        </w:rPr>
        <w:t>5</w:t>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o arquivo SICONV_HISTORICO.CSV foi importado corretamente para o Banco de Dados do sistema, conforme Pós-Condição.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SICONV_HISTORICO.CSV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SICONV_HISTORICO.CSV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6, caso haja alguma falha durante a conversão, o sistema atualiza o campo “Status” correspondente com a mensagem “Erro CONV”.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SICONV_HISTORICO.CSV NÃO foi importado corretamente para o Banco de Dados do sistema. Em seguida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tbl>
      <w:tblPr>
        <w:tblStyle w:val="28"/>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4" w:name="_23ckvvd" w:colFirst="0" w:colLast="0"/>
            <w:bookmarkEnd w:id="34"/>
            <w:r>
              <w:rPr>
                <w:b/>
                <w:color w:val="000000"/>
                <w:sz w:val="24"/>
                <w:szCs w:val="24"/>
              </w:rPr>
              <w:t>06 [UC06] Importar o conteúdo do Arquivo SICONV_DESEMBOLSO.CSV na tabela DESEMBOLSO.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 xml:space="preserve">.CSV para uma tabelas previamente criadas chamadas de </w:t>
      </w:r>
      <w:r>
        <w:rPr>
          <w:rFonts w:ascii="Arial" w:hAnsi="Arial" w:eastAsia="Arial" w:cs="Arial"/>
          <w:b w:val="0"/>
          <w:i w:val="0"/>
          <w:smallCaps w:val="0"/>
          <w:strike w:val="0"/>
          <w:color w:val="000000"/>
          <w:sz w:val="24"/>
          <w:szCs w:val="24"/>
          <w:u w:val="none"/>
          <w:shd w:val="clear" w:fill="auto"/>
          <w:vertAlign w:val="baseline"/>
        </w:rPr>
        <w:t>DESEMBOLSO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 xml:space="preserve">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 xml:space="preserve">.CSV deve existir assim como as tabelas </w:t>
      </w:r>
      <w:r>
        <w:rPr>
          <w:rFonts w:ascii="Arial" w:hAnsi="Arial" w:eastAsia="Arial" w:cs="Arial"/>
          <w:b w:val="0"/>
          <w:i w:val="0"/>
          <w:smallCaps w:val="0"/>
          <w:strike w:val="0"/>
          <w:color w:val="000000"/>
          <w:sz w:val="24"/>
          <w:szCs w:val="24"/>
          <w:u w:val="none"/>
          <w:shd w:val="clear" w:fill="auto"/>
          <w:vertAlign w:val="baseline"/>
        </w:rPr>
        <w:t>DESEMBOLSO</w:t>
      </w:r>
      <w:r>
        <w:rPr>
          <w:rFonts w:ascii="Arial" w:hAnsi="Arial" w:eastAsia="Arial" w:cs="Arial"/>
          <w:b w:val="0"/>
          <w:i w:val="0"/>
          <w:smallCaps w:val="0"/>
          <w:strike w:val="0"/>
          <w:color w:val="000000"/>
          <w:sz w:val="24"/>
          <w:szCs w:val="24"/>
          <w:highlight w:val="white"/>
          <w:u w:val="none"/>
          <w:vertAlign w:val="baseline"/>
        </w:rPr>
        <w:t xml:space="preserve">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DESEMBOLSO</w:t>
      </w:r>
      <w:r>
        <w:rPr>
          <w:rFonts w:ascii="Arial" w:hAnsi="Arial" w:eastAsia="Arial" w:cs="Arial"/>
          <w:b w:val="0"/>
          <w:i w:val="0"/>
          <w:smallCaps w:val="0"/>
          <w:strike w:val="0"/>
          <w:color w:val="000000"/>
          <w:sz w:val="24"/>
          <w:szCs w:val="24"/>
          <w:highlight w:val="white"/>
          <w:u w:val="none"/>
          <w:vertAlign w:val="baseline"/>
        </w:rPr>
        <w:t xml:space="preserve">, no Banco de Dados do sistema, deverá conter as tuplas da tabela do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 xml:space="preserve">.CSV selecionando apenas os atributos mostrados na Tabela </w:t>
      </w:r>
      <w:r>
        <w:rPr>
          <w:sz w:val="24"/>
          <w:szCs w:val="24"/>
          <w:highlight w:val="white"/>
        </w:rPr>
        <w:t>6</w:t>
      </w:r>
      <w:r>
        <w:rPr>
          <w:rFonts w:ascii="Arial" w:hAnsi="Arial" w:eastAsia="Arial" w:cs="Arial"/>
          <w:b w:val="0"/>
          <w:i w:val="0"/>
          <w:smallCaps w:val="0"/>
          <w:strike w:val="0"/>
          <w:color w:val="000000"/>
          <w:sz w:val="24"/>
          <w:szCs w:val="24"/>
          <w:highlight w:val="white"/>
          <w:u w:val="none"/>
          <w:vertAlign w:val="baseline"/>
        </w:rPr>
        <w:t xml:space="preserve">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6</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 xml:space="preserve">.CSV para a tabela </w:t>
      </w:r>
      <w:r>
        <w:rPr>
          <w:rFonts w:ascii="Arial" w:hAnsi="Arial" w:eastAsia="Arial" w:cs="Arial"/>
          <w:b w:val="0"/>
          <w:i w:val="0"/>
          <w:smallCaps w:val="0"/>
          <w:strike w:val="0"/>
          <w:color w:val="000000"/>
          <w:sz w:val="24"/>
          <w:szCs w:val="24"/>
          <w:u w:val="none"/>
          <w:shd w:val="clear" w:fill="auto"/>
          <w:vertAlign w:val="baseline"/>
        </w:rPr>
        <w:t>DESEMBOLSO</w:t>
      </w:r>
      <w:r>
        <w:rPr>
          <w:rFonts w:ascii="Arial" w:hAnsi="Arial" w:eastAsia="Arial" w:cs="Arial"/>
          <w:b w:val="0"/>
          <w:i w:val="0"/>
          <w:smallCaps w:val="0"/>
          <w:strike w:val="0"/>
          <w:color w:val="000000"/>
          <w:sz w:val="24"/>
          <w:szCs w:val="24"/>
          <w:highlight w:val="white"/>
          <w:u w:val="none"/>
          <w:vertAlign w:val="baseline"/>
        </w:rPr>
        <w:t>.</w:t>
      </w:r>
    </w:p>
    <w:tbl>
      <w:tblPr>
        <w:tblStyle w:val="29"/>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DESEMBOLSO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DT_ULT_DESEMBOLSO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QTD_DIAS_SEM_DESEMBOLSO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DATA_DESEMBOLSO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ANO_DESEMBOLSO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MES_DESEMBOLSO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NR_SIAFI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VL_DESEMBOLSADO</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Pr>
              <w:t>DT_ULT_DESEMBOLSO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QTD_DIAS_SEM_DESEMBOLSO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DATA_DESEMBOLSO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ANO_DESEMBOLSO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MES_DESEMBOLSO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NR_SIAFI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VL_DESEMBOLSADO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Este caso de uso é iniciado quando o administrador clica na aba “Importar Tabelas” localizada no menu principal do sistema conforme Figura </w:t>
      </w:r>
      <w:r>
        <w:rPr>
          <w:sz w:val="24"/>
          <w:szCs w:val="24"/>
          <w:highlight w:val="white"/>
        </w:rPr>
        <w:t>6</w:t>
      </w:r>
      <w:r>
        <w:rPr>
          <w:rFonts w:ascii="Arial" w:hAnsi="Arial" w:eastAsia="Arial" w:cs="Arial"/>
          <w:b w:val="0"/>
          <w:i w:val="0"/>
          <w:smallCaps w:val="0"/>
          <w:strike w:val="0"/>
          <w:color w:val="000000"/>
          <w:sz w:val="24"/>
          <w:szCs w:val="24"/>
          <w:highlight w:val="white"/>
          <w:u w:val="none"/>
          <w:vertAlign w:val="baseline"/>
        </w:rPr>
        <w:t>,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highlight w:val="white"/>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17" name="image28.jpg"/>
            <wp:cNvGraphicFramePr/>
            <a:graphic xmlns:a="http://schemas.openxmlformats.org/drawingml/2006/main">
              <a:graphicData uri="http://schemas.openxmlformats.org/drawingml/2006/picture">
                <pic:pic xmlns:pic="http://schemas.openxmlformats.org/drawingml/2006/picture">
                  <pic:nvPicPr>
                    <pic:cNvPr id="17" name="image28.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Na tela “Importar Tabelas” conforme Figura </w:t>
      </w:r>
      <w:r>
        <w:rPr>
          <w:sz w:val="24"/>
          <w:szCs w:val="24"/>
        </w:rPr>
        <w:t>6</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onde está o arquivo SICONV_DESEMBOLSO.CSV.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r>
        <w:rPr>
          <w:rFonts w:ascii="Arial" w:hAnsi="Arial" w:eastAsia="Arial" w:cs="Arial"/>
          <w:b w:val="0"/>
          <w:i w:val="0"/>
          <w:smallCaps w:val="0"/>
          <w:strike w:val="0"/>
          <w:color w:val="000000"/>
          <w:sz w:val="24"/>
          <w:szCs w:val="24"/>
          <w:u w:val="none"/>
          <w:shd w:val="clear" w:fill="auto"/>
          <w:vertAlign w:val="baseline"/>
        </w:rPr>
        <w:br w:type="textWrapping"/>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SICONV_DESEMBOLSO.CSV.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SICONV_DESEMBOLSO.CSV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 a partir da segunda linha, as tuplas da tabela do arquivo SICONV_DESEMBOLSO.CSV na Tabela DESEMBOLSO de acordo com os atributos mostrados na Tabela </w:t>
      </w:r>
      <w:r>
        <w:rPr>
          <w:sz w:val="24"/>
          <w:szCs w:val="24"/>
        </w:rPr>
        <w:t>6</w:t>
      </w:r>
      <w:r>
        <w:rPr>
          <w:rFonts w:ascii="Arial" w:hAnsi="Arial" w:eastAsia="Arial" w:cs="Arial"/>
          <w:b w:val="0"/>
          <w:i w:val="0"/>
          <w:smallCaps w:val="0"/>
          <w:strike w:val="0"/>
          <w:color w:val="000000"/>
          <w:sz w:val="24"/>
          <w:szCs w:val="24"/>
          <w:u w:val="none"/>
          <w:shd w:val="clear" w:fill="auto"/>
          <w:vertAlign w:val="baseline"/>
        </w:rPr>
        <w:t>,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VL_DESEMBOLSADO para número e armazenar na Tabela DESEMBOLSO;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w:t>
      </w:r>
      <w:r>
        <w:rPr>
          <w:sz w:val="24"/>
          <w:szCs w:val="24"/>
        </w:rPr>
        <w:t>6</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o arquivo SICONV_DESEMBOLSO.CSV foi importado corretamente para o Banco de Dados do sistema, conforme Pós-Condição.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r>
        <w:rPr>
          <w:rFonts w:ascii="Arial" w:hAnsi="Arial" w:eastAsia="Arial" w:cs="Arial"/>
          <w:b w:val="0"/>
          <w:i w:val="0"/>
          <w:smallCaps w:val="0"/>
          <w:strike w:val="0"/>
          <w:color w:val="000000"/>
          <w:sz w:val="24"/>
          <w:szCs w:val="24"/>
          <w:u w:val="none"/>
          <w:shd w:val="clear" w:fill="B6D7A8"/>
          <w:vertAlign w:val="baseline"/>
        </w:rPr>
        <w:br w:type="textWrapp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No Passo 5, se os atributos do arquivo CSV selecionado não estiver de acordo com o padrão do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3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Isso indica que a o arquivo </w:t>
      </w:r>
      <w:r>
        <w:rPr>
          <w:rFonts w:ascii="Arial" w:hAnsi="Arial" w:eastAsia="Arial" w:cs="Arial"/>
          <w:b w:val="0"/>
          <w:i w:val="0"/>
          <w:smallCaps w:val="0"/>
          <w:strike w:val="0"/>
          <w:color w:val="000000"/>
          <w:sz w:val="24"/>
          <w:szCs w:val="24"/>
          <w:u w:val="none"/>
          <w:shd w:val="clear" w:fill="auto"/>
          <w:vertAlign w:val="baseline"/>
        </w:rPr>
        <w:t>SICONV_DESEMBOLSO</w:t>
      </w:r>
      <w:r>
        <w:rPr>
          <w:rFonts w:ascii="Arial" w:hAnsi="Arial" w:eastAsia="Arial" w:cs="Arial"/>
          <w:b w:val="0"/>
          <w:i w:val="0"/>
          <w:smallCaps w:val="0"/>
          <w:strike w:val="0"/>
          <w:color w:val="000000"/>
          <w:sz w:val="24"/>
          <w:szCs w:val="24"/>
          <w:highlight w:val="white"/>
          <w:u w:val="none"/>
          <w:vertAlign w:val="baseline"/>
        </w:rPr>
        <w:t>.CSV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highlight w:val="white"/>
          <w:vertAlign w:val="baseline"/>
        </w:rPr>
      </w:pPr>
      <w:r>
        <w:rPr>
          <w:rFonts w:ascii="Arial" w:hAnsi="Arial" w:eastAsia="Arial" w:cs="Arial"/>
          <w:b w:val="0"/>
          <w:i w:val="0"/>
          <w:smallCaps w:val="0"/>
          <w:strike w:val="0"/>
          <w:color w:val="000000"/>
          <w:sz w:val="24"/>
          <w:szCs w:val="24"/>
          <w:highlight w:val="white"/>
          <w:u w:val="none"/>
          <w:vertAlign w:val="baseline"/>
        </w:rPr>
        <w:t xml:space="preserve">No </w:t>
      </w:r>
      <w:r>
        <w:rPr>
          <w:sz w:val="24"/>
          <w:szCs w:val="24"/>
          <w:highlight w:val="white"/>
        </w:rPr>
        <w:t>P</w:t>
      </w:r>
      <w:r>
        <w:rPr>
          <w:rFonts w:ascii="Arial" w:hAnsi="Arial" w:eastAsia="Arial" w:cs="Arial"/>
          <w:b w:val="0"/>
          <w:i w:val="0"/>
          <w:smallCaps w:val="0"/>
          <w:strike w:val="0"/>
          <w:color w:val="000000"/>
          <w:sz w:val="24"/>
          <w:szCs w:val="24"/>
          <w:highlight w:val="white"/>
          <w:u w:val="none"/>
          <w:vertAlign w:val="baseline"/>
        </w:rPr>
        <w:t>asso 6, caso haja alguma falha na conversão, o sistema atualizará o campo “Status” correspondente para “</w:t>
      </w:r>
      <w:r>
        <w:rPr>
          <w:color w:val="0000FF"/>
          <w:sz w:val="24"/>
          <w:szCs w:val="24"/>
        </w:rPr>
        <w:t>Erro CONV</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bl>
      <w:tblPr>
        <w:tblStyle w:val="30"/>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5" w:name="_ihv636" w:colFirst="0" w:colLast="0"/>
            <w:bookmarkEnd w:id="35"/>
            <w:r>
              <w:rPr>
                <w:b/>
                <w:color w:val="000000"/>
                <w:sz w:val="24"/>
                <w:szCs w:val="24"/>
              </w:rPr>
              <w:t>07 [UC07] Importar o conteúdo do Arquivo SICONV_TERMO_ADITIVO.CSV na tabela TERMO_ADITIVO.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SICONV_TERMO_ADITIVO.CSV</w:t>
      </w:r>
      <w:r>
        <w:rPr>
          <w:rFonts w:ascii="Arial" w:hAnsi="Arial" w:eastAsia="Arial" w:cs="Arial"/>
          <w:b w:val="0"/>
          <w:i w:val="0"/>
          <w:smallCaps w:val="0"/>
          <w:strike w:val="0"/>
          <w:color w:val="000000"/>
          <w:sz w:val="24"/>
          <w:szCs w:val="24"/>
          <w:highlight w:val="white"/>
          <w:u w:val="none"/>
          <w:vertAlign w:val="baseline"/>
        </w:rPr>
        <w:t xml:space="preserve"> para uma tabelas previamente criadas chamadas de </w:t>
      </w:r>
      <w:r>
        <w:rPr>
          <w:rFonts w:ascii="Arial" w:hAnsi="Arial" w:eastAsia="Arial" w:cs="Arial"/>
          <w:b w:val="0"/>
          <w:i w:val="0"/>
          <w:smallCaps w:val="0"/>
          <w:strike w:val="0"/>
          <w:color w:val="000000"/>
          <w:sz w:val="24"/>
          <w:szCs w:val="24"/>
          <w:u w:val="none"/>
          <w:shd w:val="clear" w:fill="auto"/>
          <w:vertAlign w:val="baseline"/>
        </w:rPr>
        <w:t>TERMO_ADITIVO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 xml:space="preserve">O arquivo  </w:t>
      </w:r>
      <w:r>
        <w:rPr>
          <w:rFonts w:ascii="Arial" w:hAnsi="Arial" w:eastAsia="Arial" w:cs="Arial"/>
          <w:b w:val="0"/>
          <w:i w:val="0"/>
          <w:smallCaps w:val="0"/>
          <w:strike w:val="0"/>
          <w:color w:val="000000"/>
          <w:sz w:val="24"/>
          <w:szCs w:val="24"/>
          <w:u w:val="none"/>
          <w:shd w:val="clear" w:fill="auto"/>
          <w:vertAlign w:val="baseline"/>
        </w:rPr>
        <w:t>SICONV_TERMO_ADITIVO</w:t>
      </w:r>
      <w:r>
        <w:rPr>
          <w:rFonts w:ascii="Arial" w:hAnsi="Arial" w:eastAsia="Arial" w:cs="Arial"/>
          <w:b w:val="0"/>
          <w:i w:val="0"/>
          <w:smallCaps w:val="0"/>
          <w:strike w:val="0"/>
          <w:color w:val="000000"/>
          <w:sz w:val="24"/>
          <w:szCs w:val="24"/>
          <w:highlight w:val="white"/>
          <w:u w:val="none"/>
          <w:vertAlign w:val="baseline"/>
        </w:rPr>
        <w:t xml:space="preserve">.CSV deve existir assim como as tabelas </w:t>
      </w:r>
      <w:r>
        <w:rPr>
          <w:rFonts w:ascii="Arial" w:hAnsi="Arial" w:eastAsia="Arial" w:cs="Arial"/>
          <w:b w:val="0"/>
          <w:i w:val="0"/>
          <w:smallCaps w:val="0"/>
          <w:strike w:val="0"/>
          <w:color w:val="000000"/>
          <w:sz w:val="24"/>
          <w:szCs w:val="24"/>
          <w:u w:val="none"/>
          <w:shd w:val="clear" w:fill="auto"/>
          <w:vertAlign w:val="baseline"/>
        </w:rPr>
        <w:t>TERMO_ADITIVO</w:t>
      </w:r>
      <w:r>
        <w:rPr>
          <w:rFonts w:ascii="Arial" w:hAnsi="Arial" w:eastAsia="Arial" w:cs="Arial"/>
          <w:b w:val="0"/>
          <w:i w:val="0"/>
          <w:smallCaps w:val="0"/>
          <w:strike w:val="0"/>
          <w:color w:val="000000"/>
          <w:sz w:val="24"/>
          <w:szCs w:val="24"/>
          <w:highlight w:val="white"/>
          <w:u w:val="none"/>
          <w:vertAlign w:val="baseline"/>
        </w:rPr>
        <w:t xml:space="preserve">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TERMO_ADITIVO</w:t>
      </w:r>
      <w:r>
        <w:rPr>
          <w:rFonts w:ascii="Arial" w:hAnsi="Arial" w:eastAsia="Arial" w:cs="Arial"/>
          <w:b w:val="0"/>
          <w:i w:val="0"/>
          <w:smallCaps w:val="0"/>
          <w:strike w:val="0"/>
          <w:color w:val="000000"/>
          <w:sz w:val="24"/>
          <w:szCs w:val="24"/>
          <w:highlight w:val="white"/>
          <w:u w:val="none"/>
          <w:vertAlign w:val="baseline"/>
        </w:rPr>
        <w:t xml:space="preserve">, no Banco de Dados do sistema, deverá conter as tuplas da tabela do arquivo </w:t>
      </w:r>
      <w:r>
        <w:rPr>
          <w:rFonts w:ascii="Arial" w:hAnsi="Arial" w:eastAsia="Arial" w:cs="Arial"/>
          <w:b w:val="0"/>
          <w:i w:val="0"/>
          <w:smallCaps w:val="0"/>
          <w:strike w:val="0"/>
          <w:color w:val="000000"/>
          <w:sz w:val="24"/>
          <w:szCs w:val="24"/>
          <w:u w:val="none"/>
          <w:shd w:val="clear" w:fill="auto"/>
          <w:vertAlign w:val="baseline"/>
        </w:rPr>
        <w:t>SICONV_TERMO_ADITIVO</w:t>
      </w:r>
      <w:r>
        <w:rPr>
          <w:rFonts w:ascii="Arial" w:hAnsi="Arial" w:eastAsia="Arial" w:cs="Arial"/>
          <w:b w:val="0"/>
          <w:i w:val="0"/>
          <w:smallCaps w:val="0"/>
          <w:strike w:val="0"/>
          <w:color w:val="000000"/>
          <w:sz w:val="24"/>
          <w:szCs w:val="24"/>
          <w:highlight w:val="white"/>
          <w:u w:val="none"/>
          <w:vertAlign w:val="baseline"/>
        </w:rPr>
        <w:t xml:space="preserve">.CSV selecionando apenas os atributos mostrados na Tabela </w:t>
      </w:r>
      <w:r>
        <w:rPr>
          <w:sz w:val="24"/>
          <w:szCs w:val="24"/>
          <w:highlight w:val="white"/>
        </w:rPr>
        <w:t>7</w:t>
      </w:r>
      <w:r>
        <w:rPr>
          <w:rFonts w:ascii="Arial" w:hAnsi="Arial" w:eastAsia="Arial" w:cs="Arial"/>
          <w:b w:val="0"/>
          <w:i w:val="0"/>
          <w:smallCaps w:val="0"/>
          <w:strike w:val="0"/>
          <w:color w:val="000000"/>
          <w:sz w:val="24"/>
          <w:szCs w:val="24"/>
          <w:highlight w:val="white"/>
          <w:u w:val="none"/>
          <w:vertAlign w:val="baseline"/>
        </w:rPr>
        <w:t xml:space="preserve">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7</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SICONV_TERMO_ADITIVO</w:t>
      </w:r>
      <w:r>
        <w:rPr>
          <w:rFonts w:ascii="Arial" w:hAnsi="Arial" w:eastAsia="Arial" w:cs="Arial"/>
          <w:b w:val="0"/>
          <w:i w:val="0"/>
          <w:smallCaps w:val="0"/>
          <w:strike w:val="0"/>
          <w:color w:val="000000"/>
          <w:sz w:val="24"/>
          <w:szCs w:val="24"/>
          <w:highlight w:val="white"/>
          <w:u w:val="none"/>
          <w:vertAlign w:val="baseline"/>
        </w:rPr>
        <w:t xml:space="preserve">.CSV para a tabela </w:t>
      </w:r>
      <w:r>
        <w:rPr>
          <w:rFonts w:ascii="Arial" w:hAnsi="Arial" w:eastAsia="Arial" w:cs="Arial"/>
          <w:b w:val="0"/>
          <w:i w:val="0"/>
          <w:smallCaps w:val="0"/>
          <w:strike w:val="0"/>
          <w:color w:val="000000"/>
          <w:sz w:val="24"/>
          <w:szCs w:val="24"/>
          <w:u w:val="none"/>
          <w:shd w:val="clear" w:fill="auto"/>
          <w:vertAlign w:val="baseline"/>
        </w:rPr>
        <w:t>TERMO_ADITIVO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tbl>
      <w:tblPr>
        <w:tblStyle w:val="31"/>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SICONV_TERMO_ADITIVO</w:t>
            </w:r>
            <w:r>
              <w:rPr>
                <w:rFonts w:ascii="Arial" w:hAnsi="Arial" w:eastAsia="Arial" w:cs="Arial"/>
                <w:b w:val="0"/>
                <w:i w:val="0"/>
                <w:smallCaps w:val="0"/>
                <w:strike w:val="0"/>
                <w:color w:val="000000"/>
                <w:sz w:val="24"/>
                <w:szCs w:val="24"/>
                <w:highlight w:val="white"/>
                <w:u w:val="none"/>
                <w:vertAlign w:val="baseline"/>
              </w:rPr>
              <w:t>.CSV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TERMO_ADITIVO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NUMERO_TA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TIPO_TA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VL_GLOBAL_TA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VL_REPASSE_TA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VL_CONTRAPARTIDA_TA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DT_ASSINATURA_TA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DT_INICIO_TA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DT_FIM_TA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JUSTIFICATIVA_TA</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singl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Pr>
              <w:t>NUMERO_TA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TIPO_TA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VL_GLOBAL_TA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VL_REPASSE_TA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VL_CONTRAPARTIDA_TA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DT_ASSINATURA_TA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DT_INICIO_TA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DT_FIM_TA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JUSTIFICATIVA_TA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Este caso de uso é iniciado quando o administrador clica na aba “Importar Tabelas” localizada no menu principal do sistema conforme Figura </w:t>
      </w:r>
      <w:r>
        <w:rPr>
          <w:sz w:val="24"/>
          <w:szCs w:val="24"/>
        </w:rPr>
        <w:t>7</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5" name="image16.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Na tela “Importar Tabelas” conforme Figura </w:t>
      </w:r>
      <w:r>
        <w:rPr>
          <w:sz w:val="24"/>
          <w:szCs w:val="24"/>
        </w:rPr>
        <w:t>7</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e selecionar arquivo SICONV_TERMO_ADITIVO.CSV.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SICONV_TERMO_ADITIVO.CSV.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SICONV_TERMO_ADITIVO.CSV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armazenar, a partir da segunda linha, as tuplas da tabela do arquivo SICONV_TERMO_ADITIVO.CSV na Tabela TERMO_ADITIVO de acordo com os atributos mostrados na Tabela </w:t>
      </w:r>
      <w:r>
        <w:rPr>
          <w:sz w:val="24"/>
          <w:szCs w:val="24"/>
        </w:rPr>
        <w:t>7</w:t>
      </w:r>
      <w:r>
        <w:rPr>
          <w:rFonts w:ascii="Arial" w:hAnsi="Arial" w:eastAsia="Arial" w:cs="Arial"/>
          <w:b w:val="0"/>
          <w:i w:val="0"/>
          <w:smallCaps w:val="0"/>
          <w:strike w:val="0"/>
          <w:color w:val="000000"/>
          <w:sz w:val="24"/>
          <w:szCs w:val="24"/>
          <w:u w:val="none"/>
          <w:shd w:val="clear" w:fill="auto"/>
          <w:vertAlign w:val="baseline"/>
        </w:rPr>
        <w:t>,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VL_GLOBAL_TA para número e armazenar na Tabela TERMO_ADITIVO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VL_REPASSE_TA para número e armazenar na Tabela TERMO_ADITIVO.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VL_CONTRAPARTIDA_TA para número e armazenar na Tabela TERMO_ADITIVO.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val="0"/>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w:t>
      </w:r>
      <w:r>
        <w:rPr>
          <w:sz w:val="24"/>
          <w:szCs w:val="24"/>
        </w:rPr>
        <w:t>7</w:t>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o arquivo SICONV_TERMO_ADITIVO.CSV foi importado corretamente para o Banco de Dados do sistema, conforme Pós-Condição.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SICONV_TERMO_ADITIVO.CSV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SICONV_TERMO_ADITIVO.CSV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6, caso haja alguma falha durante a conversão, o sistema atualiza o campo “Status” correspondente com a mensagem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SICONV_TERMO_ADITIVO.CSV NÃO foi importado corretamente para o Banco de Dados do sistema. Em seguida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p>
    <w:tbl>
      <w:tblPr>
        <w:tblStyle w:val="32"/>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6" w:name="_32hioqz" w:colFirst="0" w:colLast="0"/>
            <w:bookmarkEnd w:id="36"/>
            <w:r>
              <w:rPr>
                <w:b/>
                <w:color w:val="000000"/>
                <w:sz w:val="24"/>
                <w:szCs w:val="24"/>
              </w:rPr>
              <w:t>08 [UC08] Importar conteúdo do Arquivo SICONV_OBTV_CONVENENTE.CSV nas tabelas OBTV_CONVENENTE e FAVORECIDO_OBTV.</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SICONV_OBTV_CONVENENTE.CSV</w:t>
      </w:r>
      <w:r>
        <w:rPr>
          <w:rFonts w:ascii="Arial" w:hAnsi="Arial" w:eastAsia="Arial" w:cs="Arial"/>
          <w:b w:val="0"/>
          <w:i w:val="0"/>
          <w:smallCaps w:val="0"/>
          <w:strike w:val="0"/>
          <w:color w:val="000000"/>
          <w:sz w:val="24"/>
          <w:szCs w:val="24"/>
          <w:highlight w:val="white"/>
          <w:u w:val="none"/>
          <w:vertAlign w:val="baseline"/>
        </w:rPr>
        <w:t xml:space="preserve"> para as tabelas previamente criadas chamadas de </w:t>
      </w:r>
      <w:r>
        <w:rPr>
          <w:rFonts w:ascii="Arial" w:hAnsi="Arial" w:eastAsia="Arial" w:cs="Arial"/>
          <w:b w:val="0"/>
          <w:i w:val="0"/>
          <w:smallCaps w:val="0"/>
          <w:strike w:val="0"/>
          <w:color w:val="000000"/>
          <w:sz w:val="24"/>
          <w:szCs w:val="24"/>
          <w:u w:val="none"/>
          <w:shd w:val="clear" w:fill="auto"/>
          <w:vertAlign w:val="baseline"/>
        </w:rPr>
        <w:t>OBTV_CONVENENTE e FAVORECIDO_OBTV</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 xml:space="preserve">O arquivo  </w:t>
      </w: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 xml:space="preserve">.CSV deve existir assim como as tabelas </w:t>
      </w:r>
      <w:r>
        <w:rPr>
          <w:rFonts w:ascii="Arial" w:hAnsi="Arial" w:eastAsia="Arial" w:cs="Arial"/>
          <w:b w:val="0"/>
          <w:i w:val="0"/>
          <w:smallCaps w:val="0"/>
          <w:strike w:val="0"/>
          <w:color w:val="000000"/>
          <w:sz w:val="24"/>
          <w:szCs w:val="24"/>
          <w:u w:val="none"/>
          <w:shd w:val="clear" w:fill="auto"/>
          <w:vertAlign w:val="baseline"/>
        </w:rPr>
        <w:t xml:space="preserve">OBTV_CONVENENTE e FAVORECIDO_OBTV </w:t>
      </w:r>
      <w:r>
        <w:rPr>
          <w:rFonts w:ascii="Arial" w:hAnsi="Arial" w:eastAsia="Arial" w:cs="Arial"/>
          <w:b w:val="0"/>
          <w:i w:val="0"/>
          <w:smallCaps w:val="0"/>
          <w:strike w:val="0"/>
          <w:color w:val="000000"/>
          <w:sz w:val="24"/>
          <w:szCs w:val="24"/>
          <w:highlight w:val="white"/>
          <w:u w:val="none"/>
          <w:vertAlign w:val="baseline"/>
        </w:rPr>
        <w:t>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1</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OBTV_CONVENENTE e FAVORECIDO_OBTV</w:t>
      </w:r>
      <w:r>
        <w:rPr>
          <w:rFonts w:ascii="Arial" w:hAnsi="Arial" w:eastAsia="Arial" w:cs="Arial"/>
          <w:b w:val="0"/>
          <w:i w:val="0"/>
          <w:smallCaps w:val="0"/>
          <w:strike w:val="0"/>
          <w:color w:val="000000"/>
          <w:sz w:val="24"/>
          <w:szCs w:val="24"/>
          <w:highlight w:val="white"/>
          <w:u w:val="none"/>
          <w:vertAlign w:val="baseline"/>
        </w:rPr>
        <w:t xml:space="preserve">, no Banco de Dados do sistema, deverá conter as tuplas da tabela do arquivo </w:t>
      </w: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.CSV selecionando apenas os atributos mostrados na Tabela 8.1.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8.1</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 xml:space="preserve">.CSV para a tabela </w:t>
      </w:r>
      <w:r>
        <w:rPr>
          <w:rFonts w:ascii="Arial" w:hAnsi="Arial" w:eastAsia="Arial" w:cs="Arial"/>
          <w:b w:val="0"/>
          <w:i w:val="0"/>
          <w:smallCaps w:val="0"/>
          <w:strike w:val="0"/>
          <w:color w:val="000000"/>
          <w:sz w:val="24"/>
          <w:szCs w:val="24"/>
          <w:u w:val="none"/>
          <w:shd w:val="clear" w:fill="auto"/>
          <w:vertAlign w:val="baseline"/>
        </w:rPr>
        <w:t>OBTV_CONVENENTE</w:t>
      </w:r>
      <w:r>
        <w:rPr>
          <w:rFonts w:ascii="Arial" w:hAnsi="Arial" w:eastAsia="Arial" w:cs="Arial"/>
          <w:b w:val="0"/>
          <w:i w:val="0"/>
          <w:smallCaps w:val="0"/>
          <w:strike w:val="0"/>
          <w:color w:val="000000"/>
          <w:sz w:val="24"/>
          <w:szCs w:val="24"/>
          <w:highlight w:val="white"/>
          <w:u w:val="none"/>
          <w:vertAlign w:val="baseline"/>
        </w:rPr>
        <w:t>.</w:t>
      </w:r>
    </w:p>
    <w:tbl>
      <w:tblPr>
        <w:tblStyle w:val="33"/>
        <w:tblW w:w="97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05"/>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.CSV</w:t>
            </w:r>
          </w:p>
        </w:tc>
        <w:tc>
          <w:tcPr>
            <w:tcW w:w="4905"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OBTV_CONVENENTE</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NR_MOV_FIN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TP_AQUISICAO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VL_PAGO_OBTV_CONV</w:t>
            </w:r>
          </w:p>
        </w:tc>
        <w:tc>
          <w:tcPr>
            <w:tcW w:w="490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single"/>
                <w:shd w:val="clear" w:fill="auto"/>
                <w:vertAlign w:val="baseline"/>
              </w:rPr>
              <w:t>NR_MOV_FIN</w:t>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TP_AQUISICAO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VL_PAGO_OBTV_CONV</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highlight w:val="white"/>
          <w:u w:val="none"/>
          <w:vertAlign w:val="baseline"/>
        </w:rPr>
        <w:t>Pós-condição 2</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FAVORECIDO_OBTV</w:t>
      </w:r>
      <w:r>
        <w:rPr>
          <w:rFonts w:ascii="Arial" w:hAnsi="Arial" w:eastAsia="Arial" w:cs="Arial"/>
          <w:b w:val="0"/>
          <w:i w:val="0"/>
          <w:smallCaps w:val="0"/>
          <w:strike w:val="0"/>
          <w:color w:val="000000"/>
          <w:sz w:val="24"/>
          <w:szCs w:val="24"/>
          <w:highlight w:val="white"/>
          <w:u w:val="none"/>
          <w:vertAlign w:val="baseline"/>
        </w:rPr>
        <w:t xml:space="preserve"> possui as tuplas da tabela do arquivo </w:t>
      </w: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 xml:space="preserve">.CSV referenciando apenas os atributos mostrados na Tabela </w:t>
      </w:r>
      <w:r>
        <w:rPr>
          <w:sz w:val="24"/>
          <w:szCs w:val="24"/>
          <w:highlight w:val="white"/>
        </w:rPr>
        <w:t>8.</w:t>
      </w:r>
      <w:r>
        <w:rPr>
          <w:rFonts w:ascii="Arial" w:hAnsi="Arial" w:eastAsia="Arial" w:cs="Arial"/>
          <w:b w:val="0"/>
          <w:i w:val="0"/>
          <w:smallCaps w:val="0"/>
          <w:strike w:val="0"/>
          <w:color w:val="000000"/>
          <w:sz w:val="24"/>
          <w:szCs w:val="24"/>
          <w:highlight w:val="white"/>
          <w:u w:val="none"/>
          <w:vertAlign w:val="baseline"/>
        </w:rPr>
        <w:t xml:space="preserve">2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8.</w:t>
      </w:r>
      <w:r>
        <w:rPr>
          <w:rFonts w:ascii="Arial" w:hAnsi="Arial" w:eastAsia="Arial" w:cs="Arial"/>
          <w:b w:val="0"/>
          <w:i w:val="0"/>
          <w:smallCaps w:val="0"/>
          <w:strike w:val="0"/>
          <w:color w:val="000000"/>
          <w:sz w:val="24"/>
          <w:szCs w:val="24"/>
          <w:highlight w:val="white"/>
          <w:u w:val="none"/>
          <w:vertAlign w:val="baseline"/>
        </w:rPr>
        <w:t xml:space="preserve">2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 xml:space="preserve">.CSV para a tabela </w:t>
      </w:r>
      <w:r>
        <w:rPr>
          <w:rFonts w:ascii="Arial" w:hAnsi="Arial" w:eastAsia="Arial" w:cs="Arial"/>
          <w:b w:val="0"/>
          <w:i w:val="0"/>
          <w:smallCaps w:val="0"/>
          <w:strike w:val="0"/>
          <w:color w:val="000000"/>
          <w:sz w:val="24"/>
          <w:szCs w:val="24"/>
          <w:u w:val="none"/>
          <w:shd w:val="clear" w:fill="auto"/>
          <w:vertAlign w:val="baseline"/>
        </w:rPr>
        <w:t>FAVORECIDO_OBTV</w:t>
      </w:r>
      <w:r>
        <w:rPr>
          <w:rFonts w:ascii="Arial" w:hAnsi="Arial" w:eastAsia="Arial" w:cs="Arial"/>
          <w:b w:val="0"/>
          <w:i w:val="0"/>
          <w:smallCaps w:val="0"/>
          <w:strike w:val="0"/>
          <w:color w:val="000000"/>
          <w:sz w:val="24"/>
          <w:szCs w:val="24"/>
          <w:highlight w:val="white"/>
          <w:u w:val="none"/>
          <w:vertAlign w:val="baseline"/>
        </w:rPr>
        <w:t>.</w:t>
      </w:r>
    </w:p>
    <w:tbl>
      <w:tblPr>
        <w:tblStyle w:val="34"/>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SICONV_OBTV_CONVENENTE</w:t>
            </w:r>
            <w:r>
              <w:rPr>
                <w:rFonts w:ascii="Arial" w:hAnsi="Arial" w:eastAsia="Arial" w:cs="Arial"/>
                <w:b w:val="0"/>
                <w:i w:val="0"/>
                <w:smallCaps w:val="0"/>
                <w:strike w:val="0"/>
                <w:color w:val="000000"/>
                <w:sz w:val="24"/>
                <w:szCs w:val="24"/>
                <w:highlight w:val="white"/>
                <w:u w:val="none"/>
                <w:vertAlign w:val="baseline"/>
              </w:rPr>
              <w:t>.CSV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FAVORECIDO_OBTV</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IDENTIF_FAVORECIDO_OBTV_CONV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NM_FAVORECIDO_OBTV_CONV</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IDENTIF_FAVORECIDO_OBTV_CONV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NM_FAVORECIDO_OBTV_CONV</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FF9900"/>
          <w:vertAlign w:val="baseline"/>
        </w:rPr>
      </w:pPr>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Este caso de uso é iniciado quando o administrador clica na aba “Importar Tabelas” localizada no menu principal do sistema conforme Figura </w:t>
      </w:r>
      <w:r>
        <w:rPr>
          <w:sz w:val="24"/>
          <w:szCs w:val="24"/>
        </w:rPr>
        <w:t>8, abaixo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23" name="image34.jpg"/>
            <wp:cNvGraphicFramePr/>
            <a:graphic xmlns:a="http://schemas.openxmlformats.org/drawingml/2006/main">
              <a:graphicData uri="http://schemas.openxmlformats.org/drawingml/2006/picture">
                <pic:pic xmlns:pic="http://schemas.openxmlformats.org/drawingml/2006/picture">
                  <pic:nvPicPr>
                    <pic:cNvPr id="23" name="image34.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Ao abrir a tela “</w:t>
      </w:r>
      <w:r>
        <w:rPr>
          <w:sz w:val="24"/>
          <w:szCs w:val="24"/>
        </w:rPr>
        <w:t>Importar Tabelas”</w:t>
      </w:r>
      <w:r>
        <w:rPr>
          <w:rFonts w:ascii="Arial" w:hAnsi="Arial" w:eastAsia="Arial" w:cs="Arial"/>
          <w:b w:val="0"/>
          <w:i w:val="0"/>
          <w:smallCaps w:val="0"/>
          <w:strike w:val="0"/>
          <w:color w:val="000000"/>
          <w:sz w:val="24"/>
          <w:szCs w:val="24"/>
          <w:u w:val="none"/>
          <w:shd w:val="clear" w:fill="auto"/>
          <w:vertAlign w:val="baseline"/>
        </w:rPr>
        <w:t xml:space="preserve"> conforme Figura </w:t>
      </w:r>
      <w:r>
        <w:rPr>
          <w:sz w:val="24"/>
          <w:szCs w:val="24"/>
        </w:rPr>
        <w:t>8</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e selecionar arquivo SICONV_OBTV_CONVENENTE.CSV.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SICONV_OBTV_CONVENENTE.CSV.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1"/>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1"/>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SICONV_OBTV_CONVENENTE.CSV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armazenar os dados do arquivo SICONV_OBTV_CONVENENTE.CSV na Tabela OBTV_CONVENENTE e FAVORECIDO_OBTV de acordo com as Tabelas </w:t>
      </w:r>
      <w:r>
        <w:rPr>
          <w:sz w:val="24"/>
          <w:szCs w:val="24"/>
        </w:rPr>
        <w:t>8.</w:t>
      </w:r>
      <w:r>
        <w:rPr>
          <w:rFonts w:ascii="Arial" w:hAnsi="Arial" w:eastAsia="Arial" w:cs="Arial"/>
          <w:b w:val="0"/>
          <w:i w:val="0"/>
          <w:smallCaps w:val="0"/>
          <w:strike w:val="0"/>
          <w:color w:val="000000"/>
          <w:sz w:val="24"/>
          <w:szCs w:val="24"/>
          <w:u w:val="none"/>
          <w:shd w:val="clear" w:fill="auto"/>
          <w:vertAlign w:val="baseline"/>
        </w:rPr>
        <w:t xml:space="preserve">1 e </w:t>
      </w:r>
      <w:r>
        <w:rPr>
          <w:sz w:val="24"/>
          <w:szCs w:val="24"/>
        </w:rPr>
        <w:t>8.</w:t>
      </w:r>
      <w:r>
        <w:rPr>
          <w:rFonts w:ascii="Arial" w:hAnsi="Arial" w:eastAsia="Arial" w:cs="Arial"/>
          <w:b w:val="0"/>
          <w:i w:val="0"/>
          <w:smallCaps w:val="0"/>
          <w:strike w:val="0"/>
          <w:color w:val="000000"/>
          <w:sz w:val="24"/>
          <w:szCs w:val="24"/>
          <w:u w:val="none"/>
          <w:shd w:val="clear" w:fill="auto"/>
          <w:vertAlign w:val="baseline"/>
        </w:rPr>
        <w:t>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VL_PAGO_OBTV_CONV para número e armazenar na Tabela  OBTV_CONVENENTE;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armazenar, a partir da segunda linha, as tuplas da tabela do arquivo SICONV_OBTV_CONVENENTE.CSV na Tabela de acordo com os atributos mostrados nas Tabelas </w:t>
      </w:r>
      <w:r>
        <w:rPr>
          <w:sz w:val="24"/>
          <w:szCs w:val="24"/>
        </w:rPr>
        <w:t>8.</w:t>
      </w:r>
      <w:r>
        <w:rPr>
          <w:rFonts w:ascii="Arial" w:hAnsi="Arial" w:eastAsia="Arial" w:cs="Arial"/>
          <w:b w:val="0"/>
          <w:i w:val="0"/>
          <w:smallCaps w:val="0"/>
          <w:strike w:val="0"/>
          <w:color w:val="000000"/>
          <w:sz w:val="24"/>
          <w:szCs w:val="24"/>
          <w:u w:val="none"/>
          <w:shd w:val="clear" w:fill="auto"/>
          <w:vertAlign w:val="baseline"/>
        </w:rPr>
        <w:t xml:space="preserve">1 e </w:t>
      </w:r>
      <w:r>
        <w:rPr>
          <w:sz w:val="24"/>
          <w:szCs w:val="24"/>
        </w:rPr>
        <w:t>8.</w:t>
      </w:r>
      <w:r>
        <w:rPr>
          <w:rFonts w:ascii="Arial" w:hAnsi="Arial" w:eastAsia="Arial" w:cs="Arial"/>
          <w:b w:val="0"/>
          <w:i w:val="0"/>
          <w:smallCaps w:val="0"/>
          <w:strike w:val="0"/>
          <w:color w:val="000000"/>
          <w:sz w:val="24"/>
          <w:szCs w:val="24"/>
          <w:u w:val="none"/>
          <w:shd w:val="clear" w:fill="auto"/>
          <w:vertAlign w:val="baseline"/>
        </w:rPr>
        <w:t>2,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 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SICONV_OBTV_CONVENENTE.CSV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SICONV_OBTV_CONVENENTE.CSV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6 e Passo 7, caso haja alguma falha durante a conversão, o sistema atualiza o campo “Status” correspondente com a mensagem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yellow"/>
          <w:u w:val="none"/>
          <w:vertAlign w:val="baseline"/>
        </w:rPr>
      </w:pPr>
    </w:p>
    <w:tbl>
      <w:tblPr>
        <w:tblStyle w:val="35"/>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37" w:name="_1hmsyys" w:colFirst="0" w:colLast="0"/>
            <w:bookmarkEnd w:id="37"/>
            <w:r>
              <w:rPr>
                <w:b/>
                <w:color w:val="000000"/>
                <w:sz w:val="24"/>
                <w:szCs w:val="24"/>
              </w:rPr>
              <w:t>09 [UC09] Importar conteúdo do Arquivo SICONV_PAGAMENTO.CSV em uma tabela PAGAMENTO, DOCUMENTO_DE_LIQUIDACAO e FORNECEDOR.</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yellow"/>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 xml:space="preserve">SICONV_PAGAMENTO.CSV </w:t>
      </w:r>
      <w:r>
        <w:rPr>
          <w:rFonts w:ascii="Arial" w:hAnsi="Arial" w:eastAsia="Arial" w:cs="Arial"/>
          <w:b w:val="0"/>
          <w:i w:val="0"/>
          <w:smallCaps w:val="0"/>
          <w:strike w:val="0"/>
          <w:color w:val="000000"/>
          <w:sz w:val="24"/>
          <w:szCs w:val="24"/>
          <w:highlight w:val="white"/>
          <w:u w:val="none"/>
          <w:vertAlign w:val="baseline"/>
        </w:rPr>
        <w:t xml:space="preserve">para tabelas previamente criadas chamadas de </w:t>
      </w:r>
      <w:r>
        <w:rPr>
          <w:rFonts w:ascii="Arial" w:hAnsi="Arial" w:eastAsia="Arial" w:cs="Arial"/>
          <w:b w:val="0"/>
          <w:i w:val="0"/>
          <w:smallCaps w:val="0"/>
          <w:strike w:val="0"/>
          <w:color w:val="000000"/>
          <w:sz w:val="24"/>
          <w:szCs w:val="24"/>
          <w:u w:val="none"/>
          <w:shd w:val="clear" w:fill="auto"/>
          <w:vertAlign w:val="baseline"/>
        </w:rPr>
        <w:t>PAGAMENTO, DOCUMENTO_DE_LIQUIDACAO e FORNECEDOR.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O arquivo  SICONV_PAGAMENTO.CSV deve existir, da mesma forma, as tabelas PAGAMENTO, DOCUMENTO_DE_LIQUIDACAO e FORNECEDOR 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1:</w:t>
      </w:r>
      <w:r>
        <w:rPr>
          <w:rFonts w:ascii="Arial" w:hAnsi="Arial" w:eastAsia="Arial" w:cs="Arial"/>
          <w:b w:val="0"/>
          <w:i w:val="0"/>
          <w:smallCaps w:val="0"/>
          <w:strike w:val="0"/>
          <w:color w:val="000000"/>
          <w:sz w:val="24"/>
          <w:szCs w:val="24"/>
          <w:highlight w:val="white"/>
          <w:u w:val="none"/>
          <w:vertAlign w:val="baseline"/>
        </w:rPr>
        <w:t xml:space="preserve"> A tabela PAGAMENTO possui as tuplas da tabela do arquivo SICONV_PAGAMENTO.CSV referenciando apenas os atributos mostrados na Tabela </w:t>
      </w:r>
      <w:r>
        <w:rPr>
          <w:sz w:val="24"/>
          <w:szCs w:val="24"/>
          <w:highlight w:val="white"/>
        </w:rPr>
        <w:t>9.1</w:t>
      </w:r>
      <w:r>
        <w:rPr>
          <w:rFonts w:ascii="Arial" w:hAnsi="Arial" w:eastAsia="Arial" w:cs="Arial"/>
          <w:b w:val="0"/>
          <w:i w:val="0"/>
          <w:smallCaps w:val="0"/>
          <w:strike w:val="0"/>
          <w:color w:val="000000"/>
          <w:sz w:val="24"/>
          <w:szCs w:val="24"/>
          <w:highlight w:val="white"/>
          <w:u w:val="none"/>
          <w:vertAlign w:val="baseline"/>
        </w:rPr>
        <w:t xml:space="preserve">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9.1</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SICONV_PAGAMENTO.CSV</w:t>
      </w:r>
      <w:r>
        <w:rPr>
          <w:rFonts w:ascii="Arial" w:hAnsi="Arial" w:eastAsia="Arial" w:cs="Arial"/>
          <w:b w:val="0"/>
          <w:i w:val="0"/>
          <w:smallCaps w:val="0"/>
          <w:strike w:val="0"/>
          <w:color w:val="000000"/>
          <w:sz w:val="24"/>
          <w:szCs w:val="24"/>
          <w:highlight w:val="white"/>
          <w:u w:val="none"/>
          <w:vertAlign w:val="baseline"/>
        </w:rPr>
        <w:t xml:space="preserve"> para a tabela </w:t>
      </w:r>
      <w:r>
        <w:rPr>
          <w:rFonts w:ascii="Arial" w:hAnsi="Arial" w:eastAsia="Arial" w:cs="Arial"/>
          <w:b w:val="0"/>
          <w:i w:val="0"/>
          <w:smallCaps w:val="0"/>
          <w:strike w:val="0"/>
          <w:color w:val="000000"/>
          <w:sz w:val="24"/>
          <w:szCs w:val="24"/>
          <w:u w:val="none"/>
          <w:shd w:val="clear" w:fill="auto"/>
          <w:vertAlign w:val="baseline"/>
        </w:rPr>
        <w:t>PAGAMENTO</w:t>
      </w:r>
      <w:r>
        <w:rPr>
          <w:rFonts w:ascii="Arial" w:hAnsi="Arial" w:eastAsia="Arial" w:cs="Arial"/>
          <w:b w:val="0"/>
          <w:i w:val="0"/>
          <w:smallCaps w:val="0"/>
          <w:strike w:val="0"/>
          <w:color w:val="000000"/>
          <w:sz w:val="24"/>
          <w:szCs w:val="24"/>
          <w:highlight w:val="white"/>
          <w:u w:val="none"/>
          <w:vertAlign w:val="baseline"/>
        </w:rPr>
        <w:t>.</w:t>
      </w:r>
    </w:p>
    <w:tbl>
      <w:tblPr>
        <w:tblStyle w:val="36"/>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SICONV_PAGAMENTO.CSV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PAGAMENTO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38" w:name="_41mghml" w:colFirst="0" w:colLast="0"/>
            <w:bookmarkEnd w:id="38"/>
            <w:r>
              <w:rPr>
                <w:rFonts w:ascii="Arial" w:hAnsi="Arial" w:eastAsia="Arial" w:cs="Arial"/>
                <w:b w:val="0"/>
                <w:i w:val="0"/>
                <w:smallCaps w:val="0"/>
                <w:strike w:val="0"/>
                <w:color w:val="000000"/>
                <w:sz w:val="24"/>
                <w:szCs w:val="24"/>
                <w:u w:val="none"/>
                <w:shd w:val="clear" w:fill="auto"/>
                <w:vertAlign w:val="baseline"/>
              </w:rPr>
              <w:t>NR_MOV_FIN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IDENTIF_FORNECEDOR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39" w:name="_2grqrue" w:colFirst="0" w:colLast="0"/>
            <w:bookmarkEnd w:id="39"/>
            <w:r>
              <w:rPr>
                <w:rFonts w:ascii="Arial" w:hAnsi="Arial" w:eastAsia="Arial" w:cs="Arial"/>
                <w:b w:val="0"/>
                <w:i w:val="0"/>
                <w:smallCaps w:val="0"/>
                <w:strike w:val="0"/>
                <w:color w:val="000000"/>
                <w:sz w:val="24"/>
                <w:szCs w:val="24"/>
                <w:u w:val="none"/>
                <w:shd w:val="clear" w:fill="auto"/>
                <w:vertAlign w:val="baseline"/>
              </w:rPr>
              <w:t>TP_MOV_FINANCEIRA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0" w:name="_vx1227" w:colFirst="0" w:colLast="0"/>
            <w:bookmarkEnd w:id="40"/>
            <w:r>
              <w:rPr>
                <w:rFonts w:ascii="Arial" w:hAnsi="Arial" w:eastAsia="Arial" w:cs="Arial"/>
                <w:b w:val="0"/>
                <w:i w:val="0"/>
                <w:smallCaps w:val="0"/>
                <w:strike w:val="0"/>
                <w:color w:val="000000"/>
                <w:sz w:val="24"/>
                <w:szCs w:val="24"/>
                <w:u w:val="none"/>
                <w:shd w:val="clear" w:fill="auto"/>
                <w:vertAlign w:val="baseline"/>
              </w:rPr>
              <w:t>DATA_PAG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VL_PAGO</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single"/>
                <w:shd w:val="clear" w:fill="auto"/>
                <w:vertAlign w:val="baseline"/>
              </w:rPr>
            </w:pPr>
            <w:bookmarkStart w:id="41" w:name="_3fwokq0" w:colFirst="0" w:colLast="0"/>
            <w:bookmarkEnd w:id="41"/>
            <w:r>
              <w:rPr>
                <w:rFonts w:ascii="Arial" w:hAnsi="Arial" w:eastAsia="Arial" w:cs="Arial"/>
                <w:b w:val="0"/>
                <w:i w:val="0"/>
                <w:smallCaps w:val="0"/>
                <w:strike w:val="0"/>
                <w:color w:val="000000"/>
                <w:sz w:val="24"/>
                <w:szCs w:val="24"/>
                <w:u w:val="single"/>
                <w:shd w:val="clear" w:fill="auto"/>
                <w:vertAlign w:val="baseline"/>
              </w:rPr>
              <w:t>NR_MOV_FIN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2" w:name="_1v1yuxt" w:colFirst="0" w:colLast="0"/>
            <w:bookmarkEnd w:id="42"/>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3" w:name="_4f1mdlm" w:colFirst="0" w:colLast="0"/>
            <w:bookmarkEnd w:id="43"/>
            <w:r>
              <w:rPr>
                <w:rFonts w:ascii="Arial" w:hAnsi="Arial" w:eastAsia="Arial" w:cs="Arial"/>
                <w:b w:val="0"/>
                <w:i w:val="0"/>
                <w:smallCaps w:val="0"/>
                <w:strike w:val="0"/>
                <w:color w:val="000000"/>
                <w:sz w:val="24"/>
                <w:szCs w:val="24"/>
                <w:u w:val="none"/>
                <w:shd w:val="clear" w:fill="auto"/>
                <w:vertAlign w:val="baseline"/>
              </w:rPr>
              <w:t xml:space="preserve">IDENTIF_FORNECEDOR TP_MOV_FINANCEIRA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4" w:name="_2u6wntf" w:colFirst="0" w:colLast="0"/>
            <w:bookmarkEnd w:id="44"/>
            <w:r>
              <w:rPr>
                <w:rFonts w:ascii="Arial" w:hAnsi="Arial" w:eastAsia="Arial" w:cs="Arial"/>
                <w:b w:val="0"/>
                <w:i w:val="0"/>
                <w:smallCaps w:val="0"/>
                <w:strike w:val="0"/>
                <w:color w:val="000000"/>
                <w:sz w:val="24"/>
                <w:szCs w:val="24"/>
                <w:u w:val="none"/>
                <w:shd w:val="clear" w:fill="auto"/>
                <w:vertAlign w:val="baseline"/>
              </w:rPr>
              <w:t>DATA_PAG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5" w:name="_19c6y18" w:colFirst="0" w:colLast="0"/>
            <w:bookmarkEnd w:id="45"/>
            <w:r>
              <w:rPr>
                <w:rFonts w:ascii="Arial" w:hAnsi="Arial" w:eastAsia="Arial" w:cs="Arial"/>
                <w:b w:val="0"/>
                <w:i w:val="0"/>
                <w:smallCaps w:val="0"/>
                <w:strike w:val="0"/>
                <w:color w:val="000000"/>
                <w:sz w:val="24"/>
                <w:szCs w:val="24"/>
                <w:u w:val="none"/>
                <w:shd w:val="clear" w:fill="auto"/>
                <w:vertAlign w:val="baseline"/>
              </w:rPr>
              <w:t>NR_DL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VL_PAGO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Pós-condição 2: </w:t>
      </w:r>
      <w:r>
        <w:rPr>
          <w:rFonts w:ascii="Arial" w:hAnsi="Arial" w:eastAsia="Arial" w:cs="Arial"/>
          <w:b w:val="0"/>
          <w:i w:val="0"/>
          <w:smallCaps w:val="0"/>
          <w:strike w:val="0"/>
          <w:color w:val="000000"/>
          <w:sz w:val="24"/>
          <w:szCs w:val="24"/>
          <w:highlight w:val="white"/>
          <w:u w:val="none"/>
          <w:vertAlign w:val="baseline"/>
        </w:rPr>
        <w:t xml:space="preserve">A tabela DOCUMENTO_DE_LIQUIDACAO possui as tuplas da tabela do arquivo SICONV_PAGAMENTO.CSV referenciando apenas os atributos mostrados na Tabela </w:t>
      </w:r>
      <w:r>
        <w:rPr>
          <w:sz w:val="24"/>
          <w:szCs w:val="24"/>
          <w:highlight w:val="white"/>
        </w:rPr>
        <w:t>9.2</w:t>
      </w:r>
      <w:r>
        <w:rPr>
          <w:rFonts w:ascii="Arial" w:hAnsi="Arial" w:eastAsia="Arial" w:cs="Arial"/>
          <w:b w:val="0"/>
          <w:i w:val="0"/>
          <w:smallCaps w:val="0"/>
          <w:strike w:val="0"/>
          <w:color w:val="000000"/>
          <w:sz w:val="24"/>
          <w:szCs w:val="24"/>
          <w:highlight w:val="white"/>
          <w:u w:val="none"/>
          <w:vertAlign w:val="baseline"/>
        </w:rPr>
        <w:t xml:space="preserve">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9.2</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SICONV_PAGAMENTO.CSV</w:t>
      </w:r>
      <w:r>
        <w:rPr>
          <w:rFonts w:ascii="Arial" w:hAnsi="Arial" w:eastAsia="Arial" w:cs="Arial"/>
          <w:b w:val="0"/>
          <w:i w:val="0"/>
          <w:smallCaps w:val="0"/>
          <w:strike w:val="0"/>
          <w:color w:val="000000"/>
          <w:sz w:val="24"/>
          <w:szCs w:val="24"/>
          <w:highlight w:val="white"/>
          <w:u w:val="none"/>
          <w:vertAlign w:val="baseline"/>
        </w:rPr>
        <w:t xml:space="preserve"> para a tabela </w:t>
      </w:r>
      <w:r>
        <w:rPr>
          <w:rFonts w:ascii="Arial" w:hAnsi="Arial" w:eastAsia="Arial" w:cs="Arial"/>
          <w:b w:val="0"/>
          <w:i w:val="0"/>
          <w:smallCaps w:val="0"/>
          <w:strike w:val="0"/>
          <w:color w:val="000000"/>
          <w:sz w:val="24"/>
          <w:szCs w:val="24"/>
          <w:u w:val="none"/>
          <w:shd w:val="clear" w:fill="auto"/>
          <w:vertAlign w:val="baseline"/>
        </w:rPr>
        <w:t>DOCUMENTO_DE_LIQUIDACAO</w:t>
      </w:r>
      <w:r>
        <w:rPr>
          <w:rFonts w:ascii="Arial" w:hAnsi="Arial" w:eastAsia="Arial" w:cs="Arial"/>
          <w:b w:val="0"/>
          <w:i w:val="0"/>
          <w:smallCaps w:val="0"/>
          <w:strike w:val="0"/>
          <w:color w:val="000000"/>
          <w:sz w:val="24"/>
          <w:szCs w:val="24"/>
          <w:highlight w:val="white"/>
          <w:u w:val="none"/>
          <w:vertAlign w:val="baseline"/>
        </w:rPr>
        <w:t>.</w:t>
      </w:r>
    </w:p>
    <w:tbl>
      <w:tblPr>
        <w:tblStyle w:val="37"/>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rPr>
          <w:trHeight w:val="480" w:hRule="atLeast"/>
        </w:trP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SICONV_PAGAMENTO.CSV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DOCUMENTO_DE_LIQUIDACAO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6" w:name="_3tbugp1" w:colFirst="0" w:colLast="0"/>
            <w:bookmarkEnd w:id="46"/>
            <w:r>
              <w:rPr>
                <w:rFonts w:ascii="Arial" w:hAnsi="Arial" w:eastAsia="Arial" w:cs="Arial"/>
                <w:b w:val="0"/>
                <w:i w:val="0"/>
                <w:smallCaps w:val="0"/>
                <w:strike w:val="0"/>
                <w:color w:val="000000"/>
                <w:sz w:val="24"/>
                <w:szCs w:val="24"/>
                <w:u w:val="none"/>
                <w:shd w:val="clear" w:fill="auto"/>
                <w:vertAlign w:val="baseline"/>
              </w:rPr>
              <w:t>NR_DL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DESC_DL</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NR_DL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DESC_DL</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 3:</w:t>
      </w:r>
      <w:r>
        <w:rPr>
          <w:rFonts w:ascii="Arial" w:hAnsi="Arial" w:eastAsia="Arial" w:cs="Arial"/>
          <w:b w:val="0"/>
          <w:i w:val="0"/>
          <w:smallCaps w:val="0"/>
          <w:strike w:val="0"/>
          <w:color w:val="000000"/>
          <w:sz w:val="24"/>
          <w:szCs w:val="24"/>
          <w:highlight w:val="white"/>
          <w:u w:val="none"/>
          <w:vertAlign w:val="baseline"/>
        </w:rPr>
        <w:t xml:space="preserve"> A tabela FORNECEDOR possui as tuplas da tabela do arquivo SICONV_PAGAMENTO.CSV referenciando apenas os atributos mostrados na Tabela </w:t>
      </w:r>
      <w:r>
        <w:rPr>
          <w:sz w:val="24"/>
          <w:szCs w:val="24"/>
          <w:highlight w:val="white"/>
        </w:rPr>
        <w:t>9.3</w:t>
      </w:r>
      <w:r>
        <w:rPr>
          <w:rFonts w:ascii="Arial" w:hAnsi="Arial" w:eastAsia="Arial" w:cs="Arial"/>
          <w:b w:val="0"/>
          <w:i w:val="0"/>
          <w:smallCaps w:val="0"/>
          <w:strike w:val="0"/>
          <w:color w:val="000000"/>
          <w:sz w:val="24"/>
          <w:szCs w:val="24"/>
          <w:highlight w:val="white"/>
          <w:u w:val="none"/>
          <w:vertAlign w:val="baseline"/>
        </w:rPr>
        <w:t xml:space="preserve">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sz w:val="24"/>
          <w:szCs w:val="24"/>
          <w:highlight w:val="white"/>
        </w:rPr>
        <w:t>9.3</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SICONV_PAGAMENTO.CSV</w:t>
      </w:r>
      <w:r>
        <w:rPr>
          <w:rFonts w:ascii="Arial" w:hAnsi="Arial" w:eastAsia="Arial" w:cs="Arial"/>
          <w:b w:val="0"/>
          <w:i w:val="0"/>
          <w:smallCaps w:val="0"/>
          <w:strike w:val="0"/>
          <w:color w:val="000000"/>
          <w:sz w:val="24"/>
          <w:szCs w:val="24"/>
          <w:highlight w:val="white"/>
          <w:u w:val="none"/>
          <w:vertAlign w:val="baseline"/>
        </w:rPr>
        <w:t xml:space="preserve"> para a tabela </w:t>
      </w:r>
      <w:r>
        <w:rPr>
          <w:rFonts w:ascii="Arial" w:hAnsi="Arial" w:eastAsia="Arial" w:cs="Arial"/>
          <w:b w:val="0"/>
          <w:i w:val="0"/>
          <w:smallCaps w:val="0"/>
          <w:strike w:val="0"/>
          <w:color w:val="000000"/>
          <w:sz w:val="24"/>
          <w:szCs w:val="24"/>
          <w:u w:val="none"/>
          <w:shd w:val="clear" w:fill="auto"/>
          <w:vertAlign w:val="baseline"/>
        </w:rPr>
        <w:t>FORNECEDOR</w:t>
      </w:r>
      <w:r>
        <w:rPr>
          <w:rFonts w:ascii="Arial" w:hAnsi="Arial" w:eastAsia="Arial" w:cs="Arial"/>
          <w:b w:val="0"/>
          <w:i w:val="0"/>
          <w:smallCaps w:val="0"/>
          <w:strike w:val="0"/>
          <w:color w:val="000000"/>
          <w:sz w:val="24"/>
          <w:szCs w:val="24"/>
          <w:highlight w:val="white"/>
          <w:u w:val="none"/>
          <w:vertAlign w:val="baseline"/>
        </w:rPr>
        <w:t>.</w:t>
      </w:r>
    </w:p>
    <w:tbl>
      <w:tblPr>
        <w:tblStyle w:val="38"/>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SICONV_PAGAMENTO.CSV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FORNECEDOR</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47" w:name="_28h4qwu" w:colFirst="0" w:colLast="0"/>
            <w:bookmarkEnd w:id="47"/>
            <w:r>
              <w:rPr>
                <w:rFonts w:ascii="Arial" w:hAnsi="Arial" w:eastAsia="Arial" w:cs="Arial"/>
                <w:b w:val="0"/>
                <w:i w:val="0"/>
                <w:smallCaps w:val="0"/>
                <w:strike w:val="0"/>
                <w:color w:val="000000"/>
                <w:sz w:val="24"/>
                <w:szCs w:val="24"/>
                <w:u w:val="none"/>
                <w:shd w:val="clear" w:fill="auto"/>
                <w:vertAlign w:val="baseline"/>
              </w:rPr>
              <w:t>IDENTIF_FORNECEDOR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NM_FORNECEDOR</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IDENTIF_FORNECEDOR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NM_FORNECEDOR</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48" w:name="_nmf14n" w:colFirst="0" w:colLast="0"/>
      <w:bookmarkEnd w:id="48"/>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49" w:name="_37m2jsg" w:colFirst="0" w:colLast="0"/>
      <w:bookmarkEnd w:id="49"/>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50" w:name="_1mrcu09" w:colFirst="0" w:colLast="0"/>
      <w:bookmarkEnd w:id="50"/>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bookmarkStart w:id="51" w:name="_46r0co2" w:colFirst="0" w:colLast="0"/>
      <w:bookmarkEnd w:id="51"/>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52" w:name="_2lwamvv" w:colFirst="0" w:colLast="0"/>
      <w:bookmarkEnd w:id="52"/>
      <w:r>
        <w:rPr>
          <w:rFonts w:ascii="Arial" w:hAnsi="Arial" w:eastAsia="Arial" w:cs="Arial"/>
          <w:b w:val="0"/>
          <w:i w:val="0"/>
          <w:smallCaps w:val="0"/>
          <w:strike w:val="0"/>
          <w:color w:val="000000"/>
          <w:sz w:val="24"/>
          <w:szCs w:val="24"/>
          <w:u w:val="none"/>
          <w:shd w:val="clear" w:fill="auto"/>
          <w:vertAlign w:val="baseline"/>
        </w:rPr>
        <w:t xml:space="preserve">Este caso de uso é iniciado quando o administrador clica na aba “Importar Tabelas” localizada no menu principal do sistema conforme Figura </w:t>
      </w:r>
      <w:r>
        <w:rPr>
          <w:sz w:val="24"/>
          <w:szCs w:val="24"/>
        </w:rPr>
        <w:t>9, abaixo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bookmarkStart w:id="53" w:name="_fqoqctdb174c" w:colFirst="0" w:colLast="0"/>
      <w:bookmarkEnd w:id="53"/>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9" name="image20.jpg"/>
            <wp:cNvGraphicFramePr/>
            <a:graphic xmlns:a="http://schemas.openxmlformats.org/drawingml/2006/main">
              <a:graphicData uri="http://schemas.openxmlformats.org/drawingml/2006/picture">
                <pic:pic xmlns:pic="http://schemas.openxmlformats.org/drawingml/2006/picture">
                  <pic:nvPicPr>
                    <pic:cNvPr id="9" name="image20.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bookmarkStart w:id="54" w:name="_111kx3o" w:colFirst="0" w:colLast="0"/>
      <w:bookmarkEnd w:id="54"/>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55" w:name="_3l18frh" w:colFirst="0" w:colLast="0"/>
      <w:bookmarkEnd w:id="55"/>
      <w:r>
        <w:rPr>
          <w:rFonts w:ascii="Arial" w:hAnsi="Arial" w:eastAsia="Arial" w:cs="Arial"/>
          <w:b w:val="0"/>
          <w:i w:val="0"/>
          <w:smallCaps w:val="0"/>
          <w:strike w:val="0"/>
          <w:color w:val="000000"/>
          <w:sz w:val="24"/>
          <w:szCs w:val="24"/>
          <w:u w:val="none"/>
          <w:shd w:val="clear" w:fill="auto"/>
          <w:vertAlign w:val="baseline"/>
        </w:rPr>
        <w:t>Ao abrir a tela “</w:t>
      </w:r>
      <w:r>
        <w:rPr>
          <w:sz w:val="24"/>
          <w:szCs w:val="24"/>
        </w:rPr>
        <w:t>Importar Tabelas</w:t>
      </w:r>
      <w:r>
        <w:rPr>
          <w:rFonts w:ascii="Arial" w:hAnsi="Arial" w:eastAsia="Arial" w:cs="Arial"/>
          <w:b w:val="0"/>
          <w:i w:val="0"/>
          <w:smallCaps w:val="0"/>
          <w:strike w:val="0"/>
          <w:color w:val="000000"/>
          <w:sz w:val="24"/>
          <w:szCs w:val="24"/>
          <w:u w:val="none"/>
          <w:shd w:val="clear" w:fill="auto"/>
          <w:vertAlign w:val="baseline"/>
        </w:rPr>
        <w:t xml:space="preserve">” conforme Figura </w:t>
      </w:r>
      <w:r>
        <w:rPr>
          <w:sz w:val="24"/>
          <w:szCs w:val="24"/>
        </w:rPr>
        <w:t>9</w:t>
      </w:r>
      <w:r>
        <w:rPr>
          <w:rFonts w:ascii="Arial" w:hAnsi="Arial" w:eastAsia="Arial" w:cs="Arial"/>
          <w:b w:val="0"/>
          <w:i w:val="0"/>
          <w:smallCaps w:val="0"/>
          <w:strike w:val="0"/>
          <w:color w:val="000000"/>
          <w:sz w:val="24"/>
          <w:szCs w:val="24"/>
          <w:u w:val="none"/>
          <w:shd w:val="clear" w:fill="auto"/>
          <w:vertAlign w:val="baseline"/>
        </w:rPr>
        <w:t>,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56" w:name="_206ipza" w:colFirst="0" w:colLast="0"/>
      <w:bookmarkEnd w:id="56"/>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57" w:name="_4k668n3" w:colFirst="0" w:colLast="0"/>
      <w:bookmarkEnd w:id="57"/>
      <w:r>
        <w:rPr>
          <w:rFonts w:ascii="Arial" w:hAnsi="Arial" w:eastAsia="Arial" w:cs="Arial"/>
          <w:b w:val="0"/>
          <w:i w:val="0"/>
          <w:smallCaps w:val="0"/>
          <w:strike w:val="0"/>
          <w:color w:val="000000"/>
          <w:sz w:val="24"/>
          <w:szCs w:val="24"/>
          <w:u w:val="none"/>
          <w:shd w:val="clear" w:fill="auto"/>
          <w:vertAlign w:val="baseline"/>
        </w:rPr>
        <w:t>O Administrador deve buscar a pasta onde está o arquivo SICONV_PAGAMENTO.CSV.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58" w:name="_2zbgiuw" w:colFirst="0" w:colLast="0"/>
      <w:bookmarkEnd w:id="58"/>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59" w:name="_1egqt2p" w:colFirst="0" w:colLast="0"/>
      <w:bookmarkEnd w:id="59"/>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0" w:name="_3ygebqi" w:colFirst="0" w:colLast="0"/>
      <w:bookmarkEnd w:id="60"/>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61" w:name="_2dlolyb" w:colFirst="0" w:colLast="0"/>
      <w:bookmarkEnd w:id="61"/>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SICONV_PAGAMENTO.CSV.</w:t>
      </w:r>
    </w:p>
    <w:p>
      <w:pPr>
        <w:keepNext w:val="0"/>
        <w:keepLines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62" w:name="_sqyw64" w:colFirst="0" w:colLast="0"/>
      <w:bookmarkEnd w:id="62"/>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3" w:name="_3cqmetx" w:colFirst="0" w:colLast="0"/>
      <w:bookmarkEnd w:id="63"/>
    </w:p>
    <w:p>
      <w:pPr>
        <w:keepNext w:val="0"/>
        <w:keepLines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64" w:name="_1rvwp1q" w:colFirst="0" w:colLast="0"/>
      <w:bookmarkEnd w:id="64"/>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SICONV_PAGAMENTO.CSV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5" w:name="_4bvk7pj" w:colFirst="0" w:colLast="0"/>
      <w:bookmarkEnd w:id="6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6" w:name="_2r0uhxc" w:colFirst="0" w:colLast="0"/>
      <w:bookmarkEnd w:id="66"/>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67" w:name="_1664s55" w:colFirst="0" w:colLast="0"/>
      <w:bookmarkEnd w:id="67"/>
      <w:r>
        <w:rPr>
          <w:rFonts w:ascii="Arial" w:hAnsi="Arial" w:eastAsia="Arial" w:cs="Arial"/>
          <w:b w:val="0"/>
          <w:i w:val="0"/>
          <w:smallCaps w:val="0"/>
          <w:strike w:val="0"/>
          <w:color w:val="000000"/>
          <w:sz w:val="24"/>
          <w:szCs w:val="24"/>
          <w:u w:val="none"/>
          <w:shd w:val="clear" w:fill="auto"/>
          <w:vertAlign w:val="baseline"/>
        </w:rPr>
        <w:t xml:space="preserve">O sistema irá armazenar, a partir da segunda linha, as tuplas da tabela do arquivo SICONV_PAGAMENTO.CSV na Tabela PAGAMENTO de acordo com os atributos mostrados na Tabela </w:t>
      </w:r>
      <w:r>
        <w:rPr>
          <w:sz w:val="24"/>
          <w:szCs w:val="24"/>
        </w:rPr>
        <w:t>9.1</w:t>
      </w:r>
      <w:r>
        <w:rPr>
          <w:rFonts w:ascii="Arial" w:hAnsi="Arial" w:eastAsia="Arial" w:cs="Arial"/>
          <w:b w:val="0"/>
          <w:i w:val="0"/>
          <w:smallCaps w:val="0"/>
          <w:strike w:val="0"/>
          <w:color w:val="000000"/>
          <w:sz w:val="24"/>
          <w:szCs w:val="24"/>
          <w:u w:val="none"/>
          <w:shd w:val="clear" w:fill="auto"/>
          <w:vertAlign w:val="baseline"/>
        </w:rPr>
        <w:t>, apresentada na Pós-Condição 1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68" w:name="_3q5sasy" w:colFirst="0" w:colLast="0"/>
      <w:bookmarkEnd w:id="68"/>
    </w:p>
    <w:p>
      <w:pPr>
        <w:keepNext w:val="0"/>
        <w:keepLines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69" w:name="_25b2l0r" w:colFirst="0" w:colLast="0"/>
      <w:bookmarkEnd w:id="69"/>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VL_PAGO para número e armazenar na Tabela PAGAMENTO.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70" w:name="_kgcv8k" w:colFirst="0" w:colLast="0"/>
      <w:bookmarkEnd w:id="70"/>
      <w:r>
        <w:rPr>
          <w:rFonts w:ascii="Arial" w:hAnsi="Arial" w:eastAsia="Arial" w:cs="Arial"/>
          <w:b w:val="0"/>
          <w:i w:val="0"/>
          <w:smallCaps w:val="0"/>
          <w:strike w:val="0"/>
          <w:color w:val="000000"/>
          <w:sz w:val="24"/>
          <w:szCs w:val="24"/>
          <w:u w:val="none"/>
          <w:shd w:val="clear" w:fill="auto"/>
          <w:vertAlign w:val="baseline"/>
        </w:rPr>
        <w:t xml:space="preserve">O sistema irá armazenar, a partir da segunda linha, as tuplas da tabela do arquivo SICONV_PAGAMENTO.CSV na DOCUMENTO_DE_LIQUIDACAO de acordo com os atributos mostrados na Tabela </w:t>
      </w:r>
      <w:r>
        <w:rPr>
          <w:sz w:val="24"/>
          <w:szCs w:val="24"/>
        </w:rPr>
        <w:t>9.2</w:t>
      </w:r>
      <w:r>
        <w:rPr>
          <w:rFonts w:ascii="Arial" w:hAnsi="Arial" w:eastAsia="Arial" w:cs="Arial"/>
          <w:b w:val="0"/>
          <w:i w:val="0"/>
          <w:smallCaps w:val="0"/>
          <w:strike w:val="0"/>
          <w:color w:val="000000"/>
          <w:sz w:val="24"/>
          <w:szCs w:val="24"/>
          <w:u w:val="none"/>
          <w:shd w:val="clear" w:fill="auto"/>
          <w:vertAlign w:val="baseline"/>
        </w:rPr>
        <w:t>, apresentada na Pós-Condição 2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71" w:name="_34g0dwd" w:colFirst="0" w:colLast="0"/>
      <w:bookmarkEnd w:id="71"/>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72" w:name="_1jlao46" w:colFirst="0" w:colLast="0"/>
      <w:bookmarkEnd w:id="72"/>
      <w:r>
        <w:rPr>
          <w:rFonts w:ascii="Arial" w:hAnsi="Arial" w:eastAsia="Arial" w:cs="Arial"/>
          <w:b w:val="0"/>
          <w:i w:val="0"/>
          <w:smallCaps w:val="0"/>
          <w:strike w:val="0"/>
          <w:color w:val="000000"/>
          <w:sz w:val="24"/>
          <w:szCs w:val="24"/>
          <w:u w:val="none"/>
          <w:shd w:val="clear" w:fill="auto"/>
          <w:vertAlign w:val="baseline"/>
        </w:rPr>
        <w:t xml:space="preserve">O sistema irá armazenar, a partir da segunda linha, as tuplas da tabela do arquivo SICONV_PAGAMENTO.CSV na FORNECEDOR de acordo com os atributos mostrados na Tabela </w:t>
      </w:r>
      <w:r>
        <w:rPr>
          <w:sz w:val="24"/>
          <w:szCs w:val="24"/>
        </w:rPr>
        <w:t>9.3</w:t>
      </w:r>
      <w:r>
        <w:rPr>
          <w:rFonts w:ascii="Arial" w:hAnsi="Arial" w:eastAsia="Arial" w:cs="Arial"/>
          <w:b w:val="0"/>
          <w:i w:val="0"/>
          <w:smallCaps w:val="0"/>
          <w:strike w:val="0"/>
          <w:color w:val="000000"/>
          <w:sz w:val="24"/>
          <w:szCs w:val="24"/>
          <w:u w:val="none"/>
          <w:shd w:val="clear" w:fill="auto"/>
          <w:vertAlign w:val="baseline"/>
        </w:rPr>
        <w:t>, apresentada na Pós-Condição 3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73" w:name="_43ky6rz" w:colFirst="0" w:colLast="0"/>
      <w:bookmarkEnd w:id="73"/>
    </w:p>
    <w:p>
      <w:pPr>
        <w:keepNext w:val="0"/>
        <w:keepLines w:val="0"/>
        <w:widowControl/>
        <w:numPr>
          <w:ilvl w:val="0"/>
          <w:numId w:val="4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74" w:name="_2iq8gzs" w:colFirst="0" w:colLast="0"/>
      <w:bookmarkEnd w:id="74"/>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w:t>
      </w:r>
      <w:r>
        <w:rPr>
          <w:sz w:val="24"/>
          <w:szCs w:val="24"/>
        </w:rPr>
        <w:t>9</w:t>
      </w:r>
      <w:r>
        <w:rPr>
          <w:rFonts w:ascii="Arial" w:hAnsi="Arial" w:eastAsia="Arial" w:cs="Arial"/>
          <w:b w:val="0"/>
          <w:i w:val="0"/>
          <w:smallCaps w:val="0"/>
          <w:strike w:val="0"/>
          <w:color w:val="000000"/>
          <w:sz w:val="24"/>
          <w:szCs w:val="24"/>
          <w:u w:val="none"/>
          <w:shd w:val="clear" w:fill="auto"/>
          <w:vertAlign w:val="baseline"/>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75" w:name="_xvir7l" w:colFirst="0" w:colLast="0"/>
      <w:bookmarkEnd w:id="7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76" w:name="_3hv69ve" w:colFirst="0" w:colLast="0"/>
      <w:bookmarkEnd w:id="76"/>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77" w:name="_1x0gk37" w:colFirst="0" w:colLast="0"/>
      <w:bookmarkEnd w:id="77"/>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78" w:name="_4h042r0" w:colFirst="0" w:colLast="0"/>
      <w:bookmarkEnd w:id="78"/>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79" w:name="_2w5ecyt" w:colFirst="0" w:colLast="0"/>
      <w:bookmarkEnd w:id="79"/>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80" w:name="_1baon6m" w:colFirst="0" w:colLast="0"/>
      <w:bookmarkEnd w:id="80"/>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SICONV_PAGAMENTO.CSV o sistema atualiza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81" w:name="_3vac5uf" w:colFirst="0" w:colLast="0"/>
      <w:bookmarkEnd w:id="81"/>
    </w:p>
    <w:p>
      <w:pPr>
        <w:keepNext w:val="0"/>
        <w:keepLines w:val="0"/>
        <w:widowControl/>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82" w:name="_2afmg28" w:colFirst="0" w:colLast="0"/>
      <w:bookmarkEnd w:id="82"/>
      <w:r>
        <w:rPr>
          <w:rFonts w:ascii="Arial" w:hAnsi="Arial" w:eastAsia="Arial" w:cs="Arial"/>
          <w:b w:val="0"/>
          <w:i w:val="0"/>
          <w:smallCaps w:val="0"/>
          <w:strike w:val="0"/>
          <w:color w:val="000000"/>
          <w:sz w:val="24"/>
          <w:szCs w:val="24"/>
          <w:u w:val="none"/>
          <w:shd w:val="clear" w:fill="auto"/>
          <w:vertAlign w:val="baseline"/>
        </w:rPr>
        <w:t>Isso indica que a o arquivo SICONV_PAGAMENTO.CSV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83" w:name="_pkwqa1" w:colFirst="0" w:colLast="0"/>
      <w:bookmarkEnd w:id="83"/>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84" w:name="_39kk8xu" w:colFirst="0" w:colLast="0"/>
      <w:bookmarkEnd w:id="84"/>
      <w:r>
        <w:rPr>
          <w:rFonts w:ascii="Arial" w:hAnsi="Arial" w:eastAsia="Arial" w:cs="Arial"/>
          <w:b w:val="0"/>
          <w:i w:val="0"/>
          <w:smallCaps w:val="0"/>
          <w:strike w:val="0"/>
          <w:color w:val="000000"/>
          <w:sz w:val="24"/>
          <w:szCs w:val="24"/>
          <w:u w:val="none"/>
          <w:shd w:val="clear" w:fill="auto"/>
          <w:vertAlign w:val="baseline"/>
        </w:rPr>
        <w:t>No Passo 6, Passo 7 e Passo 8, caso haja alguma falha durante a conversão, o sistema atualiza o campo “Status” correspondente com a mensagem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bookmarkStart w:id="85" w:name="_1opuj5n" w:colFirst="0" w:colLast="0"/>
      <w:bookmarkEnd w:id="8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shd w:val="clear" w:fill="B6D7A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shd w:val="clear" w:fill="B6D7A8"/>
        </w:rPr>
      </w:pPr>
    </w:p>
    <w:tbl>
      <w:tblPr>
        <w:tblStyle w:val="39"/>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86" w:name="_48pi1tg" w:colFirst="0" w:colLast="0"/>
            <w:bookmarkEnd w:id="86"/>
            <w:r>
              <w:rPr>
                <w:b/>
                <w:color w:val="000000"/>
                <w:sz w:val="24"/>
                <w:szCs w:val="24"/>
              </w:rPr>
              <w:t>10 [UC10] Importar conteúdo do Arquivo SICONV_META_CRONO_FISICO.CSV na tabela META.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yellow"/>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 xml:space="preserve">SICONV_META_CRONO_FISICO.CSV </w:t>
      </w:r>
      <w:r>
        <w:rPr>
          <w:rFonts w:ascii="Arial" w:hAnsi="Arial" w:eastAsia="Arial" w:cs="Arial"/>
          <w:b w:val="0"/>
          <w:i w:val="0"/>
          <w:smallCaps w:val="0"/>
          <w:strike w:val="0"/>
          <w:color w:val="000000"/>
          <w:sz w:val="24"/>
          <w:szCs w:val="24"/>
          <w:highlight w:val="white"/>
          <w:u w:val="none"/>
          <w:vertAlign w:val="baseline"/>
        </w:rPr>
        <w:t xml:space="preserve">para uma tabela previamente criada chamada de </w:t>
      </w:r>
      <w:r>
        <w:rPr>
          <w:rFonts w:ascii="Arial" w:hAnsi="Arial" w:eastAsia="Arial" w:cs="Arial"/>
          <w:b w:val="0"/>
          <w:i w:val="0"/>
          <w:smallCaps w:val="0"/>
          <w:strike w:val="0"/>
          <w:color w:val="000000"/>
          <w:sz w:val="24"/>
          <w:szCs w:val="24"/>
          <w:u w:val="none"/>
          <w:shd w:val="clear" w:fill="auto"/>
          <w:vertAlign w:val="baseline"/>
        </w:rPr>
        <w:t>META</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 xml:space="preserve">O arquivo  </w:t>
      </w:r>
      <w:r>
        <w:rPr>
          <w:rFonts w:ascii="Arial" w:hAnsi="Arial" w:eastAsia="Arial" w:cs="Arial"/>
          <w:b w:val="0"/>
          <w:i w:val="0"/>
          <w:smallCaps w:val="0"/>
          <w:strike w:val="0"/>
          <w:color w:val="000000"/>
          <w:sz w:val="24"/>
          <w:szCs w:val="24"/>
          <w:u w:val="none"/>
          <w:shd w:val="clear" w:fill="auto"/>
          <w:vertAlign w:val="baseline"/>
        </w:rPr>
        <w:t>SICONV_META_CRONO_FISICO.CSV</w:t>
      </w:r>
      <w:r>
        <w:rPr>
          <w:rFonts w:ascii="Arial" w:hAnsi="Arial" w:eastAsia="Arial" w:cs="Arial"/>
          <w:b w:val="0"/>
          <w:i w:val="0"/>
          <w:smallCaps w:val="0"/>
          <w:strike w:val="0"/>
          <w:color w:val="000000"/>
          <w:sz w:val="24"/>
          <w:szCs w:val="24"/>
          <w:highlight w:val="white"/>
          <w:u w:val="none"/>
          <w:vertAlign w:val="baseline"/>
        </w:rPr>
        <w:t xml:space="preserve"> deve existir assim como as tabelas </w:t>
      </w:r>
      <w:r>
        <w:rPr>
          <w:rFonts w:ascii="Arial" w:hAnsi="Arial" w:eastAsia="Arial" w:cs="Arial"/>
          <w:b w:val="0"/>
          <w:i w:val="0"/>
          <w:smallCaps w:val="0"/>
          <w:strike w:val="0"/>
          <w:color w:val="000000"/>
          <w:sz w:val="24"/>
          <w:szCs w:val="24"/>
          <w:u w:val="none"/>
          <w:shd w:val="clear" w:fill="auto"/>
          <w:vertAlign w:val="baseline"/>
        </w:rPr>
        <w:t xml:space="preserve">META </w:t>
      </w:r>
      <w:r>
        <w:rPr>
          <w:rFonts w:ascii="Arial" w:hAnsi="Arial" w:eastAsia="Arial" w:cs="Arial"/>
          <w:b w:val="0"/>
          <w:i w:val="0"/>
          <w:smallCaps w:val="0"/>
          <w:strike w:val="0"/>
          <w:color w:val="000000"/>
          <w:sz w:val="24"/>
          <w:szCs w:val="24"/>
          <w:highlight w:val="white"/>
          <w:u w:val="none"/>
          <w:vertAlign w:val="baseline"/>
        </w:rPr>
        <w:t>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META</w:t>
      </w:r>
      <w:r>
        <w:rPr>
          <w:rFonts w:ascii="Arial" w:hAnsi="Arial" w:eastAsia="Arial" w:cs="Arial"/>
          <w:b w:val="0"/>
          <w:i w:val="0"/>
          <w:smallCaps w:val="0"/>
          <w:strike w:val="0"/>
          <w:color w:val="000000"/>
          <w:sz w:val="24"/>
          <w:szCs w:val="24"/>
          <w:highlight w:val="white"/>
          <w:u w:val="none"/>
          <w:vertAlign w:val="baseline"/>
        </w:rPr>
        <w:t xml:space="preserve">, no Banco de Dados do sistema, deverá conter as tuplas da tabela do arquivo </w:t>
      </w:r>
      <w:r>
        <w:rPr>
          <w:rFonts w:ascii="Arial" w:hAnsi="Arial" w:eastAsia="Arial" w:cs="Arial"/>
          <w:b w:val="0"/>
          <w:i w:val="0"/>
          <w:smallCaps w:val="0"/>
          <w:strike w:val="0"/>
          <w:color w:val="000000"/>
          <w:sz w:val="24"/>
          <w:szCs w:val="24"/>
          <w:u w:val="none"/>
          <w:shd w:val="clear" w:fill="auto"/>
          <w:vertAlign w:val="baseline"/>
        </w:rPr>
        <w:t>SICONV_META_CRONO_FISICO.CSV</w:t>
      </w:r>
      <w:r>
        <w:rPr>
          <w:rFonts w:ascii="Arial" w:hAnsi="Arial" w:eastAsia="Arial" w:cs="Arial"/>
          <w:b w:val="0"/>
          <w:i w:val="0"/>
          <w:smallCaps w:val="0"/>
          <w:strike w:val="0"/>
          <w:color w:val="000000"/>
          <w:sz w:val="24"/>
          <w:szCs w:val="24"/>
          <w:highlight w:val="white"/>
          <w:u w:val="none"/>
          <w:vertAlign w:val="baseline"/>
        </w:rPr>
        <w:t xml:space="preserve"> referenciando apenas os atributos mostrados na Tabela 10</w:t>
      </w:r>
      <w:r>
        <w:rPr>
          <w:sz w:val="24"/>
          <w:szCs w:val="24"/>
          <w:highlight w:val="white"/>
        </w:rPr>
        <w:t>,</w:t>
      </w:r>
      <w:r>
        <w:rPr>
          <w:rFonts w:ascii="Arial" w:hAnsi="Arial" w:eastAsia="Arial" w:cs="Arial"/>
          <w:b w:val="0"/>
          <w:i w:val="0"/>
          <w:smallCaps w:val="0"/>
          <w:strike w:val="0"/>
          <w:color w:val="000000"/>
          <w:sz w:val="24"/>
          <w:szCs w:val="24"/>
          <w:highlight w:val="white"/>
          <w:u w:val="none"/>
          <w:vertAlign w:val="baseline"/>
        </w:rPr>
        <w:t xml:space="preserve">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1</w:t>
      </w:r>
      <w:r>
        <w:rPr>
          <w:sz w:val="24"/>
          <w:szCs w:val="24"/>
          <w:highlight w:val="white"/>
        </w:rPr>
        <w:t>0</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SICONV_META_CRONO_FISICO.CSV</w:t>
      </w:r>
      <w:r>
        <w:rPr>
          <w:rFonts w:ascii="Arial" w:hAnsi="Arial" w:eastAsia="Arial" w:cs="Arial"/>
          <w:b w:val="0"/>
          <w:i w:val="0"/>
          <w:smallCaps w:val="0"/>
          <w:strike w:val="0"/>
          <w:color w:val="000000"/>
          <w:sz w:val="24"/>
          <w:szCs w:val="24"/>
          <w:highlight w:val="white"/>
          <w:u w:val="none"/>
          <w:vertAlign w:val="baseline"/>
        </w:rPr>
        <w:t xml:space="preserve"> para a tabela </w:t>
      </w:r>
      <w:r>
        <w:rPr>
          <w:rFonts w:ascii="Arial" w:hAnsi="Arial" w:eastAsia="Arial" w:cs="Arial"/>
          <w:b w:val="0"/>
          <w:i w:val="0"/>
          <w:smallCaps w:val="0"/>
          <w:strike w:val="0"/>
          <w:color w:val="000000"/>
          <w:sz w:val="24"/>
          <w:szCs w:val="24"/>
          <w:u w:val="none"/>
          <w:shd w:val="clear" w:fill="auto"/>
          <w:vertAlign w:val="baseline"/>
        </w:rPr>
        <w:t>META</w:t>
      </w:r>
      <w:r>
        <w:rPr>
          <w:rFonts w:ascii="Arial" w:hAnsi="Arial" w:eastAsia="Arial" w:cs="Arial"/>
          <w:b w:val="0"/>
          <w:i w:val="0"/>
          <w:smallCaps w:val="0"/>
          <w:strike w:val="0"/>
          <w:color w:val="000000"/>
          <w:sz w:val="24"/>
          <w:szCs w:val="24"/>
          <w:highlight w:val="white"/>
          <w:u w:val="none"/>
          <w:vertAlign w:val="baseline"/>
        </w:rPr>
        <w:t>.</w:t>
      </w:r>
    </w:p>
    <w:tbl>
      <w:tblPr>
        <w:tblStyle w:val="40"/>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SICONV_META_CRONO_FISICO.CSV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META</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87" w:name="_2nusc19" w:colFirst="0" w:colLast="0"/>
            <w:bookmarkEnd w:id="87"/>
            <w:r>
              <w:rPr>
                <w:rFonts w:ascii="Arial" w:hAnsi="Arial" w:eastAsia="Arial" w:cs="Arial"/>
                <w:b w:val="0"/>
                <w:i w:val="0"/>
                <w:smallCaps w:val="0"/>
                <w:strike w:val="0"/>
                <w:color w:val="000000"/>
                <w:sz w:val="24"/>
                <w:szCs w:val="24"/>
                <w:u w:val="none"/>
                <w:shd w:val="clear" w:fill="auto"/>
                <w:vertAlign w:val="baseline"/>
              </w:rPr>
              <w:t>ID_META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88" w:name="_1302m92" w:colFirst="0" w:colLast="0"/>
            <w:bookmarkEnd w:id="88"/>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89" w:name="_3mzq4wv" w:colFirst="0" w:colLast="0"/>
            <w:bookmarkEnd w:id="89"/>
            <w:r>
              <w:rPr>
                <w:rFonts w:ascii="Arial" w:hAnsi="Arial" w:eastAsia="Arial" w:cs="Arial"/>
                <w:b w:val="0"/>
                <w:i w:val="0"/>
                <w:smallCaps w:val="0"/>
                <w:strike w:val="0"/>
                <w:color w:val="000000"/>
                <w:sz w:val="24"/>
                <w:szCs w:val="24"/>
                <w:u w:val="none"/>
                <w:shd w:val="clear" w:fill="auto"/>
                <w:vertAlign w:val="baseline"/>
              </w:rPr>
              <w:t>NR_META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0" w:name="_2250f4o" w:colFirst="0" w:colLast="0"/>
            <w:bookmarkEnd w:id="90"/>
            <w:r>
              <w:rPr>
                <w:rFonts w:ascii="Arial" w:hAnsi="Arial" w:eastAsia="Arial" w:cs="Arial"/>
                <w:b w:val="0"/>
                <w:i w:val="0"/>
                <w:smallCaps w:val="0"/>
                <w:strike w:val="0"/>
                <w:color w:val="000000"/>
                <w:sz w:val="24"/>
                <w:szCs w:val="24"/>
                <w:u w:val="none"/>
                <w:shd w:val="clear" w:fill="auto"/>
                <w:vertAlign w:val="baseline"/>
              </w:rPr>
              <w:t>TIPO_META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1" w:name="_haapch" w:colFirst="0" w:colLast="0"/>
            <w:bookmarkEnd w:id="91"/>
            <w:r>
              <w:rPr>
                <w:rFonts w:ascii="Arial" w:hAnsi="Arial" w:eastAsia="Arial" w:cs="Arial"/>
                <w:b w:val="0"/>
                <w:i w:val="0"/>
                <w:smallCaps w:val="0"/>
                <w:strike w:val="0"/>
                <w:color w:val="000000"/>
                <w:sz w:val="24"/>
                <w:szCs w:val="24"/>
                <w:u w:val="none"/>
                <w:shd w:val="clear" w:fill="auto"/>
                <w:vertAlign w:val="baseline"/>
              </w:rPr>
              <w:t>DESC_META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2" w:name="_319y80a" w:colFirst="0" w:colLast="0"/>
            <w:bookmarkEnd w:id="92"/>
            <w:r>
              <w:rPr>
                <w:rFonts w:ascii="Arial" w:hAnsi="Arial" w:eastAsia="Arial" w:cs="Arial"/>
                <w:b w:val="0"/>
                <w:i w:val="0"/>
                <w:smallCaps w:val="0"/>
                <w:strike w:val="0"/>
                <w:color w:val="000000"/>
                <w:sz w:val="24"/>
                <w:szCs w:val="24"/>
                <w:u w:val="none"/>
                <w:shd w:val="clear" w:fill="auto"/>
                <w:vertAlign w:val="baseline"/>
              </w:rPr>
              <w:t>DATA_INICIO_META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3" w:name="_1gf8i83" w:colFirst="0" w:colLast="0"/>
            <w:bookmarkEnd w:id="93"/>
            <w:r>
              <w:rPr>
                <w:rFonts w:ascii="Arial" w:hAnsi="Arial" w:eastAsia="Arial" w:cs="Arial"/>
                <w:b w:val="0"/>
                <w:i w:val="0"/>
                <w:smallCaps w:val="0"/>
                <w:strike w:val="0"/>
                <w:color w:val="000000"/>
                <w:sz w:val="24"/>
                <w:szCs w:val="24"/>
                <w:u w:val="none"/>
                <w:shd w:val="clear" w:fill="auto"/>
                <w:vertAlign w:val="baseline"/>
              </w:rPr>
              <w:t>DATA_FIM_META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4" w:name="_40ew0vw" w:colFirst="0" w:colLast="0"/>
            <w:bookmarkEnd w:id="94"/>
            <w:r>
              <w:rPr>
                <w:rFonts w:ascii="Arial" w:hAnsi="Arial" w:eastAsia="Arial" w:cs="Arial"/>
                <w:b w:val="0"/>
                <w:i w:val="0"/>
                <w:smallCaps w:val="0"/>
                <w:strike w:val="0"/>
                <w:color w:val="000000"/>
                <w:sz w:val="24"/>
                <w:szCs w:val="24"/>
                <w:u w:val="none"/>
                <w:shd w:val="clear" w:fill="auto"/>
                <w:vertAlign w:val="baseline"/>
              </w:rPr>
              <w:t>UF_META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5" w:name="_2fk6b3p" w:colFirst="0" w:colLast="0"/>
            <w:bookmarkEnd w:id="95"/>
            <w:r>
              <w:rPr>
                <w:rFonts w:ascii="Arial" w:hAnsi="Arial" w:eastAsia="Arial" w:cs="Arial"/>
                <w:b w:val="0"/>
                <w:i w:val="0"/>
                <w:smallCaps w:val="0"/>
                <w:strike w:val="0"/>
                <w:color w:val="000000"/>
                <w:sz w:val="24"/>
                <w:szCs w:val="24"/>
                <w:u w:val="none"/>
                <w:shd w:val="clear" w:fill="auto"/>
                <w:vertAlign w:val="baseline"/>
              </w:rPr>
              <w:t>MUNICIPIO_META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6" w:name="_upglbi" w:colFirst="0" w:colLast="0"/>
            <w:bookmarkEnd w:id="96"/>
            <w:r>
              <w:rPr>
                <w:rFonts w:ascii="Arial" w:hAnsi="Arial" w:eastAsia="Arial" w:cs="Arial"/>
                <w:b w:val="0"/>
                <w:i w:val="0"/>
                <w:smallCaps w:val="0"/>
                <w:strike w:val="0"/>
                <w:color w:val="000000"/>
                <w:sz w:val="24"/>
                <w:szCs w:val="24"/>
                <w:u w:val="none"/>
                <w:shd w:val="clear" w:fill="auto"/>
                <w:vertAlign w:val="baseline"/>
              </w:rPr>
              <w:t>ENDERECO_META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7" w:name="_3ep43zb" w:colFirst="0" w:colLast="0"/>
            <w:bookmarkEnd w:id="97"/>
            <w:r>
              <w:rPr>
                <w:rFonts w:ascii="Arial" w:hAnsi="Arial" w:eastAsia="Arial" w:cs="Arial"/>
                <w:b w:val="0"/>
                <w:i w:val="0"/>
                <w:smallCaps w:val="0"/>
                <w:strike w:val="0"/>
                <w:color w:val="000000"/>
                <w:sz w:val="24"/>
                <w:szCs w:val="24"/>
                <w:u w:val="none"/>
                <w:shd w:val="clear" w:fill="auto"/>
                <w:vertAlign w:val="baseline"/>
              </w:rPr>
              <w:t>CEP_META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8" w:name="_1tuee74" w:colFirst="0" w:colLast="0"/>
            <w:bookmarkEnd w:id="98"/>
            <w:r>
              <w:rPr>
                <w:rFonts w:ascii="Arial" w:hAnsi="Arial" w:eastAsia="Arial" w:cs="Arial"/>
                <w:b w:val="0"/>
                <w:i w:val="0"/>
                <w:smallCaps w:val="0"/>
                <w:strike w:val="0"/>
                <w:color w:val="000000"/>
                <w:sz w:val="24"/>
                <w:szCs w:val="24"/>
                <w:u w:val="none"/>
                <w:shd w:val="clear" w:fill="auto"/>
                <w:vertAlign w:val="baseline"/>
              </w:rPr>
              <w:t>QTD_META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99" w:name="_4du1wux" w:colFirst="0" w:colLast="0"/>
            <w:bookmarkEnd w:id="99"/>
            <w:r>
              <w:rPr>
                <w:rFonts w:ascii="Arial" w:hAnsi="Arial" w:eastAsia="Arial" w:cs="Arial"/>
                <w:b w:val="0"/>
                <w:i w:val="0"/>
                <w:smallCaps w:val="0"/>
                <w:strike w:val="0"/>
                <w:color w:val="000000"/>
                <w:sz w:val="24"/>
                <w:szCs w:val="24"/>
                <w:u w:val="none"/>
                <w:shd w:val="clear" w:fill="auto"/>
                <w:vertAlign w:val="baseline"/>
              </w:rPr>
              <w:t>UND_FORNECIMENTO_META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0" w:name="_2szc72q" w:colFirst="0" w:colLast="0"/>
            <w:bookmarkEnd w:id="100"/>
            <w:r>
              <w:rPr>
                <w:rFonts w:ascii="Arial" w:hAnsi="Arial" w:eastAsia="Arial" w:cs="Arial"/>
                <w:b w:val="0"/>
                <w:i w:val="0"/>
                <w:smallCaps w:val="0"/>
                <w:strike w:val="0"/>
                <w:color w:val="000000"/>
                <w:sz w:val="24"/>
                <w:szCs w:val="24"/>
                <w:u w:val="none"/>
                <w:shd w:val="clear" w:fill="auto"/>
                <w:vertAlign w:val="baseline"/>
              </w:rPr>
              <w:t>VL_META</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ID_META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1" w:name="_184mhaj" w:colFirst="0" w:colLast="0"/>
            <w:bookmarkEnd w:id="101"/>
            <w:r>
              <w:rPr>
                <w:rFonts w:ascii="Arial" w:hAnsi="Arial" w:eastAsia="Arial" w:cs="Arial"/>
                <w:b w:val="0"/>
                <w:i w:val="0"/>
                <w:smallCaps w:val="0"/>
                <w:strike w:val="0"/>
                <w:color w:val="000000"/>
                <w:sz w:val="24"/>
                <w:szCs w:val="24"/>
                <w:u w:val="none"/>
                <w:shd w:val="clear" w:fill="auto"/>
                <w:vertAlign w:val="baseline"/>
              </w:rPr>
              <w:t>NR_META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TIPO_META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2" w:name="_3s49zyc" w:colFirst="0" w:colLast="0"/>
            <w:bookmarkEnd w:id="102"/>
            <w:r>
              <w:rPr>
                <w:rFonts w:ascii="Arial" w:hAnsi="Arial" w:eastAsia="Arial" w:cs="Arial"/>
                <w:b w:val="0"/>
                <w:i w:val="0"/>
                <w:smallCaps w:val="0"/>
                <w:strike w:val="0"/>
                <w:color w:val="000000"/>
                <w:sz w:val="24"/>
                <w:szCs w:val="24"/>
                <w:u w:val="none"/>
                <w:shd w:val="clear" w:fill="auto"/>
                <w:vertAlign w:val="baseline"/>
              </w:rPr>
              <w:t>DESC_META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3" w:name="_279ka65" w:colFirst="0" w:colLast="0"/>
            <w:bookmarkEnd w:id="103"/>
            <w:r>
              <w:rPr>
                <w:rFonts w:ascii="Arial" w:hAnsi="Arial" w:eastAsia="Arial" w:cs="Arial"/>
                <w:b w:val="0"/>
                <w:i w:val="0"/>
                <w:smallCaps w:val="0"/>
                <w:strike w:val="0"/>
                <w:color w:val="000000"/>
                <w:sz w:val="24"/>
                <w:szCs w:val="24"/>
                <w:u w:val="none"/>
                <w:shd w:val="clear" w:fill="auto"/>
                <w:vertAlign w:val="baseline"/>
              </w:rPr>
              <w:t>DATA_INICIO_META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4" w:name="_meukdy" w:colFirst="0" w:colLast="0"/>
            <w:bookmarkEnd w:id="104"/>
            <w:r>
              <w:rPr>
                <w:rFonts w:ascii="Arial" w:hAnsi="Arial" w:eastAsia="Arial" w:cs="Arial"/>
                <w:b w:val="0"/>
                <w:i w:val="0"/>
                <w:smallCaps w:val="0"/>
                <w:strike w:val="0"/>
                <w:color w:val="000000"/>
                <w:sz w:val="24"/>
                <w:szCs w:val="24"/>
                <w:u w:val="none"/>
                <w:shd w:val="clear" w:fill="auto"/>
                <w:vertAlign w:val="baseline"/>
              </w:rPr>
              <w:t>DATA_FIM_META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5" w:name="_36ei31r" w:colFirst="0" w:colLast="0"/>
            <w:bookmarkEnd w:id="105"/>
            <w:r>
              <w:rPr>
                <w:rFonts w:ascii="Arial" w:hAnsi="Arial" w:eastAsia="Arial" w:cs="Arial"/>
                <w:b w:val="0"/>
                <w:i w:val="0"/>
                <w:smallCaps w:val="0"/>
                <w:strike w:val="0"/>
                <w:color w:val="000000"/>
                <w:sz w:val="24"/>
                <w:szCs w:val="24"/>
                <w:u w:val="none"/>
                <w:shd w:val="clear" w:fill="auto"/>
                <w:vertAlign w:val="baseline"/>
              </w:rPr>
              <w:t>UF_META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6" w:name="_1ljsd9k" w:colFirst="0" w:colLast="0"/>
            <w:bookmarkEnd w:id="106"/>
            <w:r>
              <w:rPr>
                <w:rFonts w:ascii="Arial" w:hAnsi="Arial" w:eastAsia="Arial" w:cs="Arial"/>
                <w:b w:val="0"/>
                <w:i w:val="0"/>
                <w:smallCaps w:val="0"/>
                <w:strike w:val="0"/>
                <w:color w:val="000000"/>
                <w:sz w:val="24"/>
                <w:szCs w:val="24"/>
                <w:u w:val="none"/>
                <w:shd w:val="clear" w:fill="auto"/>
                <w:vertAlign w:val="baseline"/>
              </w:rPr>
              <w:t>MUNICIPIO_META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7" w:name="_45jfvxd" w:colFirst="0" w:colLast="0"/>
            <w:bookmarkEnd w:id="107"/>
            <w:r>
              <w:rPr>
                <w:rFonts w:ascii="Arial" w:hAnsi="Arial" w:eastAsia="Arial" w:cs="Arial"/>
                <w:b w:val="0"/>
                <w:i w:val="0"/>
                <w:smallCaps w:val="0"/>
                <w:strike w:val="0"/>
                <w:color w:val="000000"/>
                <w:sz w:val="24"/>
                <w:szCs w:val="24"/>
                <w:u w:val="none"/>
                <w:shd w:val="clear" w:fill="auto"/>
                <w:vertAlign w:val="baseline"/>
              </w:rPr>
              <w:t>ENDERECO_META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8" w:name="_2koq656" w:colFirst="0" w:colLast="0"/>
            <w:bookmarkEnd w:id="108"/>
            <w:r>
              <w:rPr>
                <w:rFonts w:ascii="Arial" w:hAnsi="Arial" w:eastAsia="Arial" w:cs="Arial"/>
                <w:b w:val="0"/>
                <w:i w:val="0"/>
                <w:smallCaps w:val="0"/>
                <w:strike w:val="0"/>
                <w:color w:val="000000"/>
                <w:sz w:val="24"/>
                <w:szCs w:val="24"/>
                <w:u w:val="none"/>
                <w:shd w:val="clear" w:fill="auto"/>
                <w:vertAlign w:val="baseline"/>
              </w:rPr>
              <w:t>CEP_META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09" w:name="_zu0gcz" w:colFirst="0" w:colLast="0"/>
            <w:bookmarkEnd w:id="109"/>
            <w:r>
              <w:rPr>
                <w:rFonts w:ascii="Arial" w:hAnsi="Arial" w:eastAsia="Arial" w:cs="Arial"/>
                <w:b w:val="0"/>
                <w:i w:val="0"/>
                <w:smallCaps w:val="0"/>
                <w:strike w:val="0"/>
                <w:color w:val="000000"/>
                <w:sz w:val="24"/>
                <w:szCs w:val="24"/>
                <w:u w:val="none"/>
                <w:shd w:val="clear" w:fill="auto"/>
                <w:vertAlign w:val="baseline"/>
              </w:rPr>
              <w:t>QTD_META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10" w:name="_3jtnz0s" w:colFirst="0" w:colLast="0"/>
            <w:bookmarkEnd w:id="110"/>
            <w:r>
              <w:rPr>
                <w:rFonts w:ascii="Arial" w:hAnsi="Arial" w:eastAsia="Arial" w:cs="Arial"/>
                <w:b w:val="0"/>
                <w:i w:val="0"/>
                <w:smallCaps w:val="0"/>
                <w:strike w:val="0"/>
                <w:color w:val="000000"/>
                <w:sz w:val="24"/>
                <w:szCs w:val="24"/>
                <w:u w:val="none"/>
                <w:shd w:val="clear" w:fill="auto"/>
                <w:vertAlign w:val="baseline"/>
              </w:rPr>
              <w:t>UND_FORNECIMENTO_META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 VL_META</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11" w:name="_1yyy98l" w:colFirst="0" w:colLast="0"/>
      <w:bookmarkEnd w:id="11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112" w:name="_4iylrwe" w:colFirst="0" w:colLast="0"/>
      <w:bookmarkEnd w:id="112"/>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13" w:name="_2y3w247" w:colFirst="0" w:colLast="0"/>
      <w:bookmarkEnd w:id="113"/>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14" w:name="_1d96cc0" w:colFirst="0" w:colLast="0"/>
      <w:bookmarkEnd w:id="114"/>
      <w:r>
        <w:rPr>
          <w:rFonts w:ascii="Arial" w:hAnsi="Arial" w:eastAsia="Arial" w:cs="Arial"/>
          <w:b w:val="0"/>
          <w:i w:val="0"/>
          <w:smallCaps w:val="0"/>
          <w:strike w:val="0"/>
          <w:color w:val="000000"/>
          <w:sz w:val="24"/>
          <w:szCs w:val="24"/>
          <w:u w:val="none"/>
          <w:shd w:val="clear" w:fill="auto"/>
          <w:vertAlign w:val="baseline"/>
        </w:rPr>
        <w:t>Este caso de uso é iniciado quando o administrador clica na aba “Importar Tabelas” localizada no menu principal do sistema conforme Figura 10,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bookmarkStart w:id="115" w:name="_cr35uj7bqmy3" w:colFirst="0" w:colLast="0"/>
      <w:bookmarkEnd w:id="115"/>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7" name="image18.jpg"/>
            <wp:cNvGraphicFramePr/>
            <a:graphic xmlns:a="http://schemas.openxmlformats.org/drawingml/2006/main">
              <a:graphicData uri="http://schemas.openxmlformats.org/drawingml/2006/picture">
                <pic:pic xmlns:pic="http://schemas.openxmlformats.org/drawingml/2006/picture">
                  <pic:nvPicPr>
                    <pic:cNvPr id="7" name="image18.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bookmarkStart w:id="116" w:name="_3x8tuzt" w:colFirst="0" w:colLast="0"/>
      <w:bookmarkEnd w:id="116"/>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17" w:name="_2ce457m" w:colFirst="0" w:colLast="0"/>
      <w:bookmarkEnd w:id="117"/>
      <w:r>
        <w:rPr>
          <w:rFonts w:ascii="Arial" w:hAnsi="Arial" w:eastAsia="Arial" w:cs="Arial"/>
          <w:b w:val="0"/>
          <w:i w:val="0"/>
          <w:smallCaps w:val="0"/>
          <w:strike w:val="0"/>
          <w:color w:val="000000"/>
          <w:sz w:val="24"/>
          <w:szCs w:val="24"/>
          <w:u w:val="none"/>
          <w:shd w:val="clear" w:fill="auto"/>
          <w:vertAlign w:val="baseline"/>
        </w:rPr>
        <w:t>Ao abrir a tela “</w:t>
      </w:r>
      <w:r>
        <w:rPr>
          <w:sz w:val="24"/>
          <w:szCs w:val="24"/>
        </w:rPr>
        <w:t>Importar Tabelas</w:t>
      </w:r>
      <w:r>
        <w:rPr>
          <w:rFonts w:ascii="Arial" w:hAnsi="Arial" w:eastAsia="Arial" w:cs="Arial"/>
          <w:b w:val="0"/>
          <w:i w:val="0"/>
          <w:smallCaps w:val="0"/>
          <w:strike w:val="0"/>
          <w:color w:val="000000"/>
          <w:sz w:val="24"/>
          <w:szCs w:val="24"/>
          <w:u w:val="none"/>
          <w:shd w:val="clear" w:fill="auto"/>
          <w:vertAlign w:val="baseline"/>
        </w:rPr>
        <w:t>” conforme Figura 10 acima,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18" w:name="_rjefff" w:colFirst="0" w:colLast="0"/>
      <w:bookmarkEnd w:id="118"/>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19" w:name="_3bj1y38" w:colFirst="0" w:colLast="0"/>
      <w:bookmarkEnd w:id="119"/>
      <w:r>
        <w:rPr>
          <w:rFonts w:ascii="Arial" w:hAnsi="Arial" w:eastAsia="Arial" w:cs="Arial"/>
          <w:b w:val="0"/>
          <w:i w:val="0"/>
          <w:smallCaps w:val="0"/>
          <w:strike w:val="0"/>
          <w:color w:val="000000"/>
          <w:sz w:val="24"/>
          <w:szCs w:val="24"/>
          <w:u w:val="none"/>
          <w:shd w:val="clear" w:fill="auto"/>
          <w:vertAlign w:val="baseline"/>
        </w:rPr>
        <w:t>O Administrador deve buscar a pasta onde está o arquivo SICONV_META_CRONO_FISICO.CSV.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0" w:name="_1qoc8b1" w:colFirst="0" w:colLast="0"/>
      <w:bookmarkEnd w:id="120"/>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21" w:name="_4anzqyu" w:colFirst="0" w:colLast="0"/>
      <w:bookmarkEnd w:id="121"/>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2" w:name="_2pta16n" w:colFirst="0" w:colLast="0"/>
      <w:bookmarkEnd w:id="122"/>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23" w:name="_14ykbeg" w:colFirst="0" w:colLast="0"/>
      <w:bookmarkEnd w:id="123"/>
      <w:r>
        <w:rPr>
          <w:rFonts w:ascii="Arial" w:hAnsi="Arial" w:eastAsia="Arial" w:cs="Arial"/>
          <w:b w:val="0"/>
          <w:i w:val="0"/>
          <w:smallCaps w:val="0"/>
          <w:strike w:val="0"/>
          <w:color w:val="000000"/>
          <w:sz w:val="24"/>
          <w:szCs w:val="24"/>
          <w:u w:val="none"/>
          <w:shd w:val="clear" w:fill="auto"/>
          <w:vertAlign w:val="baseline"/>
        </w:rPr>
        <w:t>O sistema irá ler a primeira linha do arquivo SICONV_META_CRONO_FISICO.CSV e converter em uma lista, em seguida, esta lista será comparada com uma lista pré-definida formada pelos nomes exatos dos atributos da tabela 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4" w:name="_3oy7u29" w:colFirst="0" w:colLast="0"/>
      <w:bookmarkEnd w:id="124"/>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25" w:name="_243i4a2" w:colFirst="0" w:colLast="0"/>
      <w:bookmarkEnd w:id="125"/>
      <w:r>
        <w:rPr>
          <w:rFonts w:ascii="Arial" w:hAnsi="Arial" w:eastAsia="Arial" w:cs="Arial"/>
          <w:b w:val="0"/>
          <w:i w:val="0"/>
          <w:smallCaps w:val="0"/>
          <w:strike w:val="0"/>
          <w:color w:val="000000"/>
          <w:sz w:val="24"/>
          <w:szCs w:val="24"/>
          <w:u w:val="none"/>
          <w:shd w:val="clear" w:fill="auto"/>
          <w:vertAlign w:val="baseline"/>
        </w:rPr>
        <w:t>O sistema irá armazenar os dados do arquivo SICONV_META_CRONO_FISICO.CSV na Tabela META de acordo com a Tabela 1</w:t>
      </w:r>
      <w:r>
        <w:rPr>
          <w:sz w:val="24"/>
          <w:szCs w:val="24"/>
        </w:rPr>
        <w:t>0</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6" w:name="_j8sehv" w:colFirst="0" w:colLast="0"/>
      <w:bookmarkEnd w:id="126"/>
    </w:p>
    <w:p>
      <w:pPr>
        <w:keepNext w:val="0"/>
        <w:keepLines w:val="0"/>
        <w:widowControl/>
        <w:numPr>
          <w:ilvl w:val="0"/>
          <w:numId w:val="4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val="0"/>
        <w:jc w:val="both"/>
        <w:rPr>
          <w:rFonts w:ascii="Arial" w:hAnsi="Arial" w:eastAsia="Arial" w:cs="Arial"/>
          <w:b w:val="0"/>
          <w:i w:val="0"/>
          <w:smallCaps w:val="0"/>
          <w:strike w:val="0"/>
          <w:color w:val="000000"/>
          <w:sz w:val="24"/>
          <w:szCs w:val="24"/>
          <w:shd w:val="clear" w:fill="auto"/>
          <w:vertAlign w:val="baseline"/>
        </w:rPr>
      </w:pPr>
      <w:bookmarkStart w:id="127" w:name="_338fx5o" w:colFirst="0" w:colLast="0"/>
      <w:bookmarkEnd w:id="127"/>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VL_META para número e armazenar na Tabela META.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28" w:name="_1idq7dh" w:colFirst="0" w:colLast="0"/>
      <w:bookmarkEnd w:id="128"/>
    </w:p>
    <w:p>
      <w:pPr>
        <w:keepNext w:val="0"/>
        <w:keepLines w:val="0"/>
        <w:widowControl/>
        <w:numPr>
          <w:ilvl w:val="0"/>
          <w:numId w:val="4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val="0"/>
        <w:jc w:val="both"/>
        <w:rPr>
          <w:rFonts w:ascii="Arial" w:hAnsi="Arial" w:eastAsia="Arial" w:cs="Arial"/>
          <w:b w:val="0"/>
          <w:i w:val="0"/>
          <w:smallCaps w:val="0"/>
          <w:strike w:val="0"/>
          <w:color w:val="000000"/>
          <w:sz w:val="24"/>
          <w:szCs w:val="24"/>
          <w:shd w:val="clear" w:fill="auto"/>
          <w:vertAlign w:val="baseline"/>
        </w:rPr>
      </w:pPr>
      <w:bookmarkStart w:id="129" w:name="_42ddq1a" w:colFirst="0" w:colLast="0"/>
      <w:bookmarkEnd w:id="129"/>
      <w:r>
        <w:rPr>
          <w:rFonts w:ascii="Arial" w:hAnsi="Arial" w:eastAsia="Arial" w:cs="Arial"/>
          <w:b w:val="0"/>
          <w:i w:val="0"/>
          <w:smallCaps w:val="0"/>
          <w:strike w:val="0"/>
          <w:color w:val="000000"/>
          <w:sz w:val="24"/>
          <w:szCs w:val="24"/>
          <w:u w:val="none"/>
          <w:shd w:val="clear" w:fill="auto"/>
          <w:vertAlign w:val="baseline"/>
        </w:rPr>
        <w:t xml:space="preserve">Após finalização do armazenamento, o sistema atualiza o campo “Status” correspondente para “OK”, como mostrado na Figura 10.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30" w:name="_2hio093" w:colFirst="0" w:colLast="0"/>
      <w:bookmarkEnd w:id="130"/>
    </w:p>
    <w:p>
      <w:pPr>
        <w:keepNext w:val="0"/>
        <w:keepLines w:val="0"/>
        <w:widowControl/>
        <w:numPr>
          <w:ilvl w:val="0"/>
          <w:numId w:val="5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31" w:name="_wnyagw" w:colFirst="0" w:colLast="0"/>
      <w:bookmarkEnd w:id="131"/>
      <w:r>
        <w:rPr>
          <w:rFonts w:ascii="Arial" w:hAnsi="Arial" w:eastAsia="Arial" w:cs="Arial"/>
          <w:b w:val="0"/>
          <w:i w:val="0"/>
          <w:smallCaps w:val="0"/>
          <w:strike w:val="0"/>
          <w:color w:val="000000"/>
          <w:sz w:val="24"/>
          <w:szCs w:val="24"/>
          <w:u w:val="none"/>
          <w:shd w:val="clear" w:fill="auto"/>
          <w:vertAlign w:val="baseline"/>
        </w:rPr>
        <w:t>Isso indica que o arquivo SICONV_META_CRONO_FISICO.CSV foi importado corretamente para o Banco de Dados do sistema, conforme Pós-Condição.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32" w:name="_3gnlt4p" w:colFirst="0" w:colLast="0"/>
      <w:bookmarkEnd w:id="13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bookmarkStart w:id="133" w:name="_1vsw3ci" w:colFirst="0" w:colLast="0"/>
      <w:bookmarkEnd w:id="133"/>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34" w:name="_4fsjm0b" w:colFirst="0" w:colLast="0"/>
      <w:bookmarkEnd w:id="134"/>
    </w:p>
    <w:p>
      <w:pPr>
        <w:keepNext w:val="0"/>
        <w:keepLines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35" w:name="_2uxtw84" w:colFirst="0" w:colLast="0"/>
      <w:bookmarkEnd w:id="135"/>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36" w:name="_1a346fx" w:colFirst="0" w:colLast="0"/>
      <w:bookmarkEnd w:id="136"/>
    </w:p>
    <w:p>
      <w:pPr>
        <w:keepNext w:val="0"/>
        <w:keepLines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37" w:name="_3u2rp3q" w:colFirst="0" w:colLast="0"/>
      <w:bookmarkEnd w:id="137"/>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SICONV_META_CRONO_FISICO.CSV o sistema actualiza o campo “Status” correspondente para “Erro 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38" w:name="_2981zbj" w:colFirst="0" w:colLast="0"/>
      <w:bookmarkEnd w:id="138"/>
    </w:p>
    <w:p>
      <w:pPr>
        <w:keepNext w:val="0"/>
        <w:keepLines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39" w:name="_odc9jc" w:colFirst="0" w:colLast="0"/>
      <w:bookmarkEnd w:id="139"/>
      <w:r>
        <w:rPr>
          <w:rFonts w:ascii="Arial" w:hAnsi="Arial" w:eastAsia="Arial" w:cs="Arial"/>
          <w:b w:val="0"/>
          <w:i w:val="0"/>
          <w:smallCaps w:val="0"/>
          <w:strike w:val="0"/>
          <w:color w:val="000000"/>
          <w:sz w:val="24"/>
          <w:szCs w:val="24"/>
          <w:u w:val="none"/>
          <w:shd w:val="clear" w:fill="auto"/>
          <w:vertAlign w:val="baseline"/>
        </w:rPr>
        <w:t>Isso indica que a o arquivo SICONV_META_CRONO_FISICO.CSV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0" w:name="_38czs75" w:colFirst="0" w:colLast="0"/>
      <w:bookmarkEnd w:id="140"/>
    </w:p>
    <w:p>
      <w:pPr>
        <w:keepNext w:val="0"/>
        <w:keepLines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bookmarkStart w:id="141" w:name="_1nia2ey" w:colFirst="0" w:colLast="0"/>
      <w:bookmarkEnd w:id="141"/>
      <w:r>
        <w:rPr>
          <w:rFonts w:ascii="Arial" w:hAnsi="Arial" w:eastAsia="Arial" w:cs="Arial"/>
          <w:b w:val="0"/>
          <w:i w:val="0"/>
          <w:smallCaps w:val="0"/>
          <w:strike w:val="0"/>
          <w:color w:val="000000"/>
          <w:sz w:val="24"/>
          <w:szCs w:val="24"/>
          <w:u w:val="none"/>
          <w:shd w:val="clear" w:fill="auto"/>
          <w:vertAlign w:val="baseline"/>
        </w:rPr>
        <w:t xml:space="preserve">No </w:t>
      </w:r>
      <w:r>
        <w:rPr>
          <w:sz w:val="24"/>
          <w:szCs w:val="24"/>
        </w:rPr>
        <w:t>P</w:t>
      </w:r>
      <w:r>
        <w:rPr>
          <w:rFonts w:ascii="Arial" w:hAnsi="Arial" w:eastAsia="Arial" w:cs="Arial"/>
          <w:b w:val="0"/>
          <w:i w:val="0"/>
          <w:smallCaps w:val="0"/>
          <w:strike w:val="0"/>
          <w:color w:val="000000"/>
          <w:sz w:val="24"/>
          <w:szCs w:val="24"/>
          <w:u w:val="none"/>
          <w:shd w:val="clear" w:fill="auto"/>
          <w:vertAlign w:val="baseline"/>
        </w:rPr>
        <w:t>asso 6, caso haja alguma falha na conversão, o sistema também atualizará o campo “Status” correspondente para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2" w:name="_47hxl2r" w:colFirst="0" w:colLast="0"/>
      <w:bookmarkEnd w:id="14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B6D7A8"/>
          <w:vertAlign w:val="baseline"/>
        </w:rPr>
      </w:pPr>
      <w:bookmarkStart w:id="143" w:name="_2mn7vak" w:colFirst="0" w:colLast="0"/>
      <w:bookmarkEnd w:id="143"/>
    </w:p>
    <w:tbl>
      <w:tblPr>
        <w:tblStyle w:val="41"/>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rPr>
          <w:trHeight w:val="200" w:hRule="atLeast"/>
        </w:trP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144" w:name="_11si5id" w:colFirst="0" w:colLast="0"/>
            <w:bookmarkEnd w:id="144"/>
            <w:r>
              <w:rPr>
                <w:b/>
                <w:color w:val="000000"/>
                <w:sz w:val="24"/>
                <w:szCs w:val="24"/>
              </w:rPr>
              <w:t>11 [UC011] Importar conteúdo do Arquivo SICONV_EMPENHO.CSV em uma tabela EMPENHO.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Descrição do requisito funcional:  </w:t>
      </w:r>
      <w:r>
        <w:rPr>
          <w:rFonts w:ascii="Arial" w:hAnsi="Arial" w:eastAsia="Arial" w:cs="Arial"/>
          <w:b w:val="0"/>
          <w:i w:val="0"/>
          <w:smallCaps w:val="0"/>
          <w:strike w:val="0"/>
          <w:color w:val="000000"/>
          <w:sz w:val="24"/>
          <w:szCs w:val="24"/>
          <w:highlight w:val="white"/>
          <w:u w:val="none"/>
          <w:vertAlign w:val="baseline"/>
        </w:rPr>
        <w:t xml:space="preserve">O sistema deve permitir que o administrador possa importar os valores do arquivo </w:t>
      </w:r>
      <w:r>
        <w:rPr>
          <w:rFonts w:ascii="Arial" w:hAnsi="Arial" w:eastAsia="Arial" w:cs="Arial"/>
          <w:b w:val="0"/>
          <w:i w:val="0"/>
          <w:smallCaps w:val="0"/>
          <w:strike w:val="0"/>
          <w:color w:val="000000"/>
          <w:sz w:val="24"/>
          <w:szCs w:val="24"/>
          <w:u w:val="none"/>
          <w:shd w:val="clear" w:fill="auto"/>
          <w:vertAlign w:val="baseline"/>
        </w:rPr>
        <w:t xml:space="preserve">SICONV_EMPENHO.CSV </w:t>
      </w:r>
      <w:r>
        <w:rPr>
          <w:rFonts w:ascii="Arial" w:hAnsi="Arial" w:eastAsia="Arial" w:cs="Arial"/>
          <w:b w:val="0"/>
          <w:i w:val="0"/>
          <w:smallCaps w:val="0"/>
          <w:strike w:val="0"/>
          <w:color w:val="000000"/>
          <w:sz w:val="24"/>
          <w:szCs w:val="24"/>
          <w:highlight w:val="white"/>
          <w:u w:val="none"/>
          <w:vertAlign w:val="baseline"/>
        </w:rPr>
        <w:t xml:space="preserve">para uma tabelas previamente criadas chamadas de </w:t>
      </w:r>
      <w:r>
        <w:rPr>
          <w:rFonts w:ascii="Arial" w:hAnsi="Arial" w:eastAsia="Arial" w:cs="Arial"/>
          <w:b w:val="0"/>
          <w:i w:val="0"/>
          <w:smallCaps w:val="0"/>
          <w:strike w:val="0"/>
          <w:color w:val="000000"/>
          <w:sz w:val="24"/>
          <w:szCs w:val="24"/>
          <w:u w:val="none"/>
          <w:shd w:val="clear" w:fill="auto"/>
          <w:vertAlign w:val="baseline"/>
        </w:rPr>
        <w:t>EMPENHO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Ator:</w:t>
      </w:r>
      <w:r>
        <w:rPr>
          <w:rFonts w:ascii="Arial" w:hAnsi="Arial" w:eastAsia="Arial" w:cs="Arial"/>
          <w:b w:val="0"/>
          <w:i w:val="0"/>
          <w:smallCaps w:val="0"/>
          <w:strike w:val="0"/>
          <w:color w:val="000000"/>
          <w:sz w:val="24"/>
          <w:szCs w:val="24"/>
          <w:highlight w:val="white"/>
          <w:u w:val="none"/>
          <w:vertAlign w:val="baseline"/>
        </w:rPr>
        <w:t xml:space="preserve"> Administrador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 xml:space="preserve">Pré-condição: </w:t>
      </w:r>
      <w:r>
        <w:rPr>
          <w:rFonts w:ascii="Arial" w:hAnsi="Arial" w:eastAsia="Arial" w:cs="Arial"/>
          <w:b w:val="0"/>
          <w:i w:val="0"/>
          <w:smallCaps w:val="0"/>
          <w:strike w:val="0"/>
          <w:color w:val="000000"/>
          <w:sz w:val="24"/>
          <w:szCs w:val="24"/>
          <w:highlight w:val="white"/>
          <w:u w:val="none"/>
          <w:vertAlign w:val="baseline"/>
        </w:rPr>
        <w:t xml:space="preserve">O arquivo SICONV_EMPENHO.CSV deve existir assim como as tabelas </w:t>
      </w:r>
      <w:r>
        <w:rPr>
          <w:rFonts w:ascii="Arial" w:hAnsi="Arial" w:eastAsia="Arial" w:cs="Arial"/>
          <w:b w:val="0"/>
          <w:i w:val="0"/>
          <w:smallCaps w:val="0"/>
          <w:strike w:val="0"/>
          <w:color w:val="000000"/>
          <w:sz w:val="24"/>
          <w:szCs w:val="24"/>
          <w:u w:val="none"/>
          <w:shd w:val="clear" w:fill="auto"/>
          <w:vertAlign w:val="baseline"/>
        </w:rPr>
        <w:t xml:space="preserve">EMPENHO </w:t>
      </w:r>
      <w:r>
        <w:rPr>
          <w:rFonts w:ascii="Arial" w:hAnsi="Arial" w:eastAsia="Arial" w:cs="Arial"/>
          <w:b w:val="0"/>
          <w:i w:val="0"/>
          <w:smallCaps w:val="0"/>
          <w:strike w:val="0"/>
          <w:color w:val="000000"/>
          <w:sz w:val="24"/>
          <w:szCs w:val="24"/>
          <w:highlight w:val="white"/>
          <w:u w:val="none"/>
          <w:vertAlign w:val="baseline"/>
        </w:rPr>
        <w:t>devem estar criadas no banco de dados antes da importação.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i w:val="0"/>
          <w:smallCaps w:val="0"/>
          <w:strike w:val="0"/>
          <w:color w:val="000000"/>
          <w:sz w:val="24"/>
          <w:szCs w:val="24"/>
          <w:highlight w:val="white"/>
          <w:u w:val="none"/>
          <w:vertAlign w:val="baseline"/>
        </w:rPr>
        <w:t>Pós-condição</w:t>
      </w:r>
      <w:r>
        <w:rPr>
          <w:rFonts w:ascii="Arial" w:hAnsi="Arial" w:eastAsia="Arial" w:cs="Arial"/>
          <w:b w:val="0"/>
          <w:i w:val="0"/>
          <w:smallCaps w:val="0"/>
          <w:strike w:val="0"/>
          <w:color w:val="000000"/>
          <w:sz w:val="24"/>
          <w:szCs w:val="24"/>
          <w:highlight w:val="white"/>
          <w:u w:val="none"/>
          <w:vertAlign w:val="baseline"/>
        </w:rPr>
        <w:t xml:space="preserve">: A tabela </w:t>
      </w:r>
      <w:r>
        <w:rPr>
          <w:rFonts w:ascii="Arial" w:hAnsi="Arial" w:eastAsia="Arial" w:cs="Arial"/>
          <w:b w:val="0"/>
          <w:i w:val="0"/>
          <w:smallCaps w:val="0"/>
          <w:strike w:val="0"/>
          <w:color w:val="000000"/>
          <w:sz w:val="24"/>
          <w:szCs w:val="24"/>
          <w:u w:val="none"/>
          <w:shd w:val="clear" w:fill="auto"/>
          <w:vertAlign w:val="baseline"/>
        </w:rPr>
        <w:t>EMPENHO</w:t>
      </w:r>
      <w:r>
        <w:rPr>
          <w:rFonts w:ascii="Arial" w:hAnsi="Arial" w:eastAsia="Arial" w:cs="Arial"/>
          <w:b w:val="0"/>
          <w:i w:val="0"/>
          <w:smallCaps w:val="0"/>
          <w:strike w:val="0"/>
          <w:color w:val="000000"/>
          <w:sz w:val="24"/>
          <w:szCs w:val="24"/>
          <w:highlight w:val="white"/>
          <w:u w:val="none"/>
          <w:vertAlign w:val="baseline"/>
        </w:rPr>
        <w:t xml:space="preserve">, no Banco de Dados do sistema, deverá conter as tuplas da tabela do arquivo </w:t>
      </w:r>
      <w:r>
        <w:rPr>
          <w:rFonts w:ascii="Arial" w:hAnsi="Arial" w:eastAsia="Arial" w:cs="Arial"/>
          <w:b w:val="0"/>
          <w:i w:val="0"/>
          <w:smallCaps w:val="0"/>
          <w:strike w:val="0"/>
          <w:color w:val="000000"/>
          <w:sz w:val="24"/>
          <w:szCs w:val="24"/>
          <w:u w:val="none"/>
          <w:shd w:val="clear" w:fill="auto"/>
          <w:vertAlign w:val="baseline"/>
        </w:rPr>
        <w:t>SICONV_EMPENHO.CSV</w:t>
      </w:r>
      <w:r>
        <w:rPr>
          <w:rFonts w:ascii="Arial" w:hAnsi="Arial" w:eastAsia="Arial" w:cs="Arial"/>
          <w:b w:val="0"/>
          <w:i w:val="0"/>
          <w:smallCaps w:val="0"/>
          <w:strike w:val="0"/>
          <w:color w:val="000000"/>
          <w:sz w:val="24"/>
          <w:szCs w:val="24"/>
          <w:highlight w:val="white"/>
          <w:u w:val="none"/>
          <w:vertAlign w:val="baseline"/>
        </w:rPr>
        <w:t xml:space="preserve"> selecionando apenas os atributos mostrados na Tabela 1</w:t>
      </w:r>
      <w:r>
        <w:rPr>
          <w:sz w:val="24"/>
          <w:szCs w:val="24"/>
          <w:highlight w:val="white"/>
        </w:rPr>
        <w:t>1</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Tabela 1</w:t>
      </w:r>
      <w:r>
        <w:rPr>
          <w:sz w:val="24"/>
          <w:szCs w:val="24"/>
          <w:highlight w:val="white"/>
        </w:rPr>
        <w:t>1</w:t>
      </w:r>
      <w:r>
        <w:rPr>
          <w:rFonts w:ascii="Arial" w:hAnsi="Arial" w:eastAsia="Arial" w:cs="Arial"/>
          <w:b w:val="0"/>
          <w:i w:val="0"/>
          <w:smallCaps w:val="0"/>
          <w:strike w:val="0"/>
          <w:color w:val="000000"/>
          <w:sz w:val="24"/>
          <w:szCs w:val="24"/>
          <w:highlight w:val="white"/>
          <w:u w:val="none"/>
          <w:vertAlign w:val="baseline"/>
        </w:rPr>
        <w:t xml:space="preserve"> </w:t>
      </w:r>
      <w:r>
        <w:rPr>
          <w:rFonts w:ascii="Arial" w:hAnsi="Arial" w:eastAsia="Arial" w:cs="Arial"/>
          <w:b w:val="0"/>
          <w:i w:val="0"/>
          <w:smallCaps w:val="0"/>
          <w:strike w:val="0"/>
          <w:color w:val="545454"/>
          <w:sz w:val="24"/>
          <w:szCs w:val="24"/>
          <w:highlight w:val="white"/>
          <w:u w:val="none"/>
          <w:vertAlign w:val="baseline"/>
        </w:rPr>
        <w:t>–</w:t>
      </w:r>
      <w:r>
        <w:rPr>
          <w:rFonts w:ascii="Arial" w:hAnsi="Arial" w:eastAsia="Arial" w:cs="Arial"/>
          <w:b w:val="0"/>
          <w:i w:val="0"/>
          <w:smallCaps w:val="0"/>
          <w:strike w:val="0"/>
          <w:color w:val="000000"/>
          <w:sz w:val="24"/>
          <w:szCs w:val="24"/>
          <w:highlight w:val="white"/>
          <w:u w:val="none"/>
          <w:vertAlign w:val="baseline"/>
        </w:rPr>
        <w:t xml:space="preserve"> Dados selecionados do arquivo </w:t>
      </w:r>
      <w:r>
        <w:rPr>
          <w:rFonts w:ascii="Arial" w:hAnsi="Arial" w:eastAsia="Arial" w:cs="Arial"/>
          <w:b w:val="0"/>
          <w:i w:val="0"/>
          <w:smallCaps w:val="0"/>
          <w:strike w:val="0"/>
          <w:color w:val="000000"/>
          <w:sz w:val="24"/>
          <w:szCs w:val="24"/>
          <w:u w:val="none"/>
          <w:shd w:val="clear" w:fill="auto"/>
          <w:vertAlign w:val="baseline"/>
        </w:rPr>
        <w:t>SICONV_EMPENHO.CSV</w:t>
      </w:r>
      <w:r>
        <w:rPr>
          <w:rFonts w:ascii="Arial" w:hAnsi="Arial" w:eastAsia="Arial" w:cs="Arial"/>
          <w:b w:val="0"/>
          <w:i w:val="0"/>
          <w:smallCaps w:val="0"/>
          <w:strike w:val="0"/>
          <w:color w:val="000000"/>
          <w:sz w:val="24"/>
          <w:szCs w:val="24"/>
          <w:highlight w:val="white"/>
          <w:u w:val="none"/>
          <w:vertAlign w:val="baseline"/>
        </w:rPr>
        <w:t xml:space="preserve"> para a tabela </w:t>
      </w:r>
      <w:r>
        <w:rPr>
          <w:rFonts w:ascii="Arial" w:hAnsi="Arial" w:eastAsia="Arial" w:cs="Arial"/>
          <w:b w:val="0"/>
          <w:i w:val="0"/>
          <w:smallCaps w:val="0"/>
          <w:strike w:val="0"/>
          <w:color w:val="000000"/>
          <w:sz w:val="24"/>
          <w:szCs w:val="24"/>
          <w:u w:val="none"/>
          <w:shd w:val="clear" w:fill="auto"/>
          <w:vertAlign w:val="baseline"/>
        </w:rPr>
        <w:t>EMPENHO</w:t>
      </w:r>
      <w:r>
        <w:rPr>
          <w:rFonts w:ascii="Arial" w:hAnsi="Arial" w:eastAsia="Arial" w:cs="Arial"/>
          <w:b w:val="0"/>
          <w:i w:val="0"/>
          <w:smallCaps w:val="0"/>
          <w:strike w:val="0"/>
          <w:color w:val="000000"/>
          <w:sz w:val="24"/>
          <w:szCs w:val="24"/>
          <w:highlight w:val="white"/>
          <w:u w:val="none"/>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tbl>
      <w:tblPr>
        <w:tblStyle w:val="42"/>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75"/>
        <w:gridCol w:w="4950"/>
      </w:tblGrid>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u w:val="none"/>
                <w:shd w:val="clear" w:fill="auto"/>
                <w:vertAlign w:val="baseline"/>
              </w:rPr>
              <w:t>SICONV_EMPENHO.CSV</w:t>
            </w:r>
          </w:p>
        </w:tc>
        <w:tc>
          <w:tcPr>
            <w:tcW w:w="4950" w:type="dxa"/>
            <w:shd w:val="clear" w:color="auto" w:fill="auto"/>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r>
              <w:rPr>
                <w:rFonts w:ascii="Arial" w:hAnsi="Arial" w:eastAsia="Arial" w:cs="Arial"/>
                <w:b w:val="0"/>
                <w:i w:val="0"/>
                <w:smallCaps w:val="0"/>
                <w:strike w:val="0"/>
                <w:color w:val="000000"/>
                <w:sz w:val="24"/>
                <w:szCs w:val="24"/>
                <w:highlight w:val="white"/>
                <w:u w:val="none"/>
                <w:vertAlign w:val="baseline"/>
              </w:rPr>
              <w:t xml:space="preserve">Tabela </w:t>
            </w:r>
            <w:r>
              <w:rPr>
                <w:rFonts w:ascii="Arial" w:hAnsi="Arial" w:eastAsia="Arial" w:cs="Arial"/>
                <w:b w:val="0"/>
                <w:i w:val="0"/>
                <w:smallCaps w:val="0"/>
                <w:strike w:val="0"/>
                <w:color w:val="000000"/>
                <w:sz w:val="24"/>
                <w:szCs w:val="24"/>
                <w:u w:val="none"/>
                <w:shd w:val="clear" w:fill="auto"/>
                <w:vertAlign w:val="baseline"/>
              </w:rPr>
              <w:t>EMPENHO</w:t>
            </w:r>
          </w:p>
        </w:tc>
      </w:tr>
      <w:tr>
        <w:tc>
          <w:tcPr>
            <w:tcW w:w="4875"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NR_EMPENHO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TIPO_NOTA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DESC_TIPO_NOTA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DATA_EMISSAO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COD_SITUACAO_EMPENHO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DESC_SITUACAO_EMPENHO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VALOR_EMPENHO</w:t>
            </w:r>
          </w:p>
        </w:tc>
        <w:tc>
          <w:tcPr>
            <w:tcW w:w="4950" w:type="dxa"/>
            <w:shd w:val="clear" w:color="auto" w:fill="auto"/>
            <w:tcMar>
              <w:top w:w="100" w:type="dxa"/>
              <w:left w:w="100" w:type="dxa"/>
              <w:bottom w:w="100" w:type="dxa"/>
              <w:right w:w="100"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5" w:name="_3ls5o66" w:colFirst="0" w:colLast="0"/>
            <w:bookmarkEnd w:id="145"/>
            <w:r>
              <w:rPr>
                <w:rFonts w:ascii="Arial" w:hAnsi="Arial" w:eastAsia="Arial" w:cs="Arial"/>
                <w:b w:val="0"/>
                <w:i w:val="0"/>
                <w:smallCaps w:val="0"/>
                <w:strike w:val="0"/>
                <w:color w:val="000000"/>
                <w:sz w:val="24"/>
                <w:szCs w:val="24"/>
                <w:u w:val="none"/>
                <w:shd w:val="clear" w:fill="auto"/>
                <w:vertAlign w:val="baseline"/>
              </w:rPr>
              <w:t>NR_CONVENIO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6" w:name="_20xfydz" w:colFirst="0" w:colLast="0"/>
            <w:bookmarkEnd w:id="146"/>
            <w:r>
              <w:rPr>
                <w:rFonts w:ascii="Arial" w:hAnsi="Arial" w:eastAsia="Arial" w:cs="Arial"/>
                <w:b w:val="0"/>
                <w:i w:val="0"/>
                <w:smallCaps w:val="0"/>
                <w:strike w:val="0"/>
                <w:color w:val="000000"/>
                <w:sz w:val="24"/>
                <w:szCs w:val="24"/>
                <w:u w:val="none"/>
                <w:shd w:val="clear" w:fill="auto"/>
                <w:vertAlign w:val="baseline"/>
              </w:rPr>
              <w:t>NR_EMPENHO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7" w:name="_4kx3h1s" w:colFirst="0" w:colLast="0"/>
            <w:bookmarkEnd w:id="147"/>
            <w:r>
              <w:rPr>
                <w:rFonts w:ascii="Arial" w:hAnsi="Arial" w:eastAsia="Arial" w:cs="Arial"/>
                <w:b w:val="0"/>
                <w:i w:val="0"/>
                <w:smallCaps w:val="0"/>
                <w:strike w:val="0"/>
                <w:color w:val="000000"/>
                <w:sz w:val="24"/>
                <w:szCs w:val="24"/>
                <w:u w:val="none"/>
                <w:shd w:val="clear" w:fill="auto"/>
                <w:vertAlign w:val="baseline"/>
              </w:rPr>
              <w:t>TIPO_NOTA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8" w:name="_302dr9l" w:colFirst="0" w:colLast="0"/>
            <w:bookmarkEnd w:id="148"/>
            <w:r>
              <w:rPr>
                <w:rFonts w:ascii="Arial" w:hAnsi="Arial" w:eastAsia="Arial" w:cs="Arial"/>
                <w:b w:val="0"/>
                <w:i w:val="0"/>
                <w:smallCaps w:val="0"/>
                <w:strike w:val="0"/>
                <w:color w:val="000000"/>
                <w:sz w:val="24"/>
                <w:szCs w:val="24"/>
                <w:u w:val="none"/>
                <w:shd w:val="clear" w:fill="auto"/>
                <w:vertAlign w:val="baseline"/>
              </w:rPr>
              <w:t>DESC_TIPO_NOTA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49" w:name="_1f7o1he" w:colFirst="0" w:colLast="0"/>
            <w:bookmarkEnd w:id="149"/>
            <w:r>
              <w:rPr>
                <w:rFonts w:ascii="Arial" w:hAnsi="Arial" w:eastAsia="Arial" w:cs="Arial"/>
                <w:b w:val="0"/>
                <w:i w:val="0"/>
                <w:smallCaps w:val="0"/>
                <w:strike w:val="0"/>
                <w:color w:val="000000"/>
                <w:sz w:val="24"/>
                <w:szCs w:val="24"/>
                <w:u w:val="none"/>
                <w:shd w:val="clear" w:fill="auto"/>
                <w:vertAlign w:val="baseline"/>
              </w:rPr>
              <w:t>DATA_EMISSAO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50" w:name="_3z7bk57" w:colFirst="0" w:colLast="0"/>
            <w:bookmarkEnd w:id="150"/>
            <w:r>
              <w:rPr>
                <w:rFonts w:ascii="Arial" w:hAnsi="Arial" w:eastAsia="Arial" w:cs="Arial"/>
                <w:b w:val="0"/>
                <w:i w:val="0"/>
                <w:smallCaps w:val="0"/>
                <w:strike w:val="0"/>
                <w:color w:val="000000"/>
                <w:sz w:val="24"/>
                <w:szCs w:val="24"/>
                <w:u w:val="none"/>
                <w:shd w:val="clear" w:fill="auto"/>
                <w:vertAlign w:val="baseline"/>
              </w:rPr>
              <w:t>COD_SITUACAO_EMPENHO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51" w:name="_2eclud0" w:colFirst="0" w:colLast="0"/>
            <w:bookmarkEnd w:id="151"/>
            <w:r>
              <w:rPr>
                <w:rFonts w:ascii="Arial" w:hAnsi="Arial" w:eastAsia="Arial" w:cs="Arial"/>
                <w:b w:val="0"/>
                <w:i w:val="0"/>
                <w:smallCaps w:val="0"/>
                <w:strike w:val="0"/>
                <w:color w:val="000000"/>
                <w:sz w:val="24"/>
                <w:szCs w:val="24"/>
                <w:u w:val="none"/>
                <w:shd w:val="clear" w:fill="auto"/>
                <w:vertAlign w:val="baseline"/>
              </w:rPr>
              <w:t>DESC_SITUACAO_EMPENHO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52" w:name="_thw4kt" w:colFirst="0" w:colLast="0"/>
            <w:bookmarkEnd w:id="152"/>
            <w:r>
              <w:rPr>
                <w:rFonts w:ascii="Arial" w:hAnsi="Arial" w:eastAsia="Arial" w:cs="Arial"/>
                <w:b w:val="0"/>
                <w:i w:val="0"/>
                <w:smallCaps w:val="0"/>
                <w:strike w:val="0"/>
                <w:color w:val="000000"/>
                <w:sz w:val="24"/>
                <w:szCs w:val="24"/>
                <w:u w:val="none"/>
                <w:shd w:val="clear" w:fill="auto"/>
                <w:vertAlign w:val="baseline"/>
              </w:rPr>
              <w:t>VALOR_EMPENHO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B6D7A8"/>
          <w:vertAlign w:val="baseline"/>
        </w:rPr>
      </w:pPr>
      <w:bookmarkStart w:id="153" w:name="_3dhjn8m" w:colFirst="0" w:colLast="0"/>
      <w:bookmarkEnd w:id="153"/>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Este caso de uso é iniciado quando o administrador clica na aba “Importar Tabelas” localizada no menu principal do sistema conforme Figura 11.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spacing w:line="240" w:lineRule="auto"/>
        <w:contextualSpacing w:val="0"/>
        <w:jc w:val="center"/>
        <w:rPr>
          <w:sz w:val="24"/>
          <w:szCs w:val="24"/>
          <w:highlight w:val="white"/>
        </w:rPr>
      </w:pPr>
      <w:r>
        <w:rPr>
          <w:sz w:val="24"/>
          <w:szCs w:val="24"/>
          <w:highlight w:val="white"/>
        </w:rPr>
        <w:drawing>
          <wp:inline distT="114300" distB="114300" distL="114300" distR="114300">
            <wp:extent cx="5781040" cy="3910965"/>
            <wp:effectExtent l="0" t="0" r="0" b="0"/>
            <wp:docPr id="26" name="image38.jpg"/>
            <wp:cNvGraphicFramePr/>
            <a:graphic xmlns:a="http://schemas.openxmlformats.org/drawingml/2006/main">
              <a:graphicData uri="http://schemas.openxmlformats.org/drawingml/2006/picture">
                <pic:pic xmlns:pic="http://schemas.openxmlformats.org/drawingml/2006/picture">
                  <pic:nvPicPr>
                    <pic:cNvPr id="26" name="image38.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highlight w:val="white"/>
        </w:rPr>
      </w:pPr>
      <w:r>
        <w:rPr>
          <w:sz w:val="24"/>
          <w:szCs w:val="24"/>
          <w:highlight w:val="white"/>
        </w:rPr>
        <w:t>Figura 11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Ao abrir a tela “</w:t>
      </w:r>
      <w:r>
        <w:rPr>
          <w:sz w:val="24"/>
          <w:szCs w:val="24"/>
        </w:rPr>
        <w:t>Importar Tabelas</w:t>
      </w:r>
      <w:r>
        <w:rPr>
          <w:rFonts w:ascii="Arial" w:hAnsi="Arial" w:eastAsia="Arial" w:cs="Arial"/>
          <w:b w:val="0"/>
          <w:i w:val="0"/>
          <w:smallCaps w:val="0"/>
          <w:strike w:val="0"/>
          <w:color w:val="000000"/>
          <w:sz w:val="24"/>
          <w:szCs w:val="24"/>
          <w:u w:val="none"/>
          <w:shd w:val="clear" w:fill="auto"/>
          <w:vertAlign w:val="baseline"/>
        </w:rPr>
        <w:t>” conforme Figura 11, o Administrador deve clicar em “Abrir”.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buscar a pasta onde está o arquivo SICONV_EMPENHO.CSV.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Administrador deve, então, clicar no botão “Importar”;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SICONV_EMPENHO.CSV e converter em uma lista, em seguida, esta lista será comparada com uma lista pré-definida formada pelos nomes exatos dos atributos da tabela 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verifica se o arquivo CSV selecionado possui os atributos conforme arquivo SICONV_EMPENHO.CSV.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sistema irá ler a primeira linha do arquivo CSV selecionado, que contém os nomes das colunas, e então converter em uma lista.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Esta lista será comparada com uma lista pré-definida formada pelos nomes exatos dos atributos da tabela de um arquivo SICONV_EMPENHO.CSV padrão.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sistema irá armazena, a partir da segunda linha, as tuplas da tabela do arquivo VALOR_EMPENHO.CSV na Tabela EMPENHO de acordo com os atributos mostrados na Tabela </w:t>
      </w:r>
      <w:r>
        <w:rPr>
          <w:sz w:val="24"/>
          <w:szCs w:val="24"/>
        </w:rPr>
        <w:t>1</w:t>
      </w:r>
      <w:r>
        <w:rPr>
          <w:rFonts w:ascii="Arial" w:hAnsi="Arial" w:eastAsia="Arial" w:cs="Arial"/>
          <w:b w:val="0"/>
          <w:i w:val="0"/>
          <w:smallCaps w:val="0"/>
          <w:strike w:val="0"/>
          <w:color w:val="000000"/>
          <w:sz w:val="24"/>
          <w:szCs w:val="24"/>
          <w:u w:val="none"/>
          <w:shd w:val="clear" w:fill="auto"/>
          <w:vertAlign w:val="baseline"/>
        </w:rPr>
        <w:t>1, apresentada na Pós-Condição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leitura de cada linha, o sistema deverá converter o dado da coluna VALOR_EMPENHO para número e armazenar na Tabela 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B6D7A8"/>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Fluxos secundários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B6D7A8"/>
          <w:vertAlign w:val="baseline"/>
        </w:rPr>
      </w:pPr>
    </w:p>
    <w:p>
      <w:pPr>
        <w:keepNext w:val="0"/>
        <w:keepLines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 qualquer momento, se o usuário clicar no botão “X”, o sistema irá fechar o programa.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5, se os atributos do arquivo CSV selecionado não estiver de acordo com o padrão do arquivo VALOR_EMPENHO.CSV o sistema atualiza o campo “Status” correspondente para “Erro CSV”.</w:t>
      </w:r>
      <w:r>
        <w:rPr>
          <w:rFonts w:ascii="Arial" w:hAnsi="Arial" w:eastAsia="Arial" w:cs="Arial"/>
          <w:b w:val="0"/>
          <w:i w:val="0"/>
          <w:smallCaps w:val="0"/>
          <w:strike w:val="0"/>
          <w:color w:val="000000"/>
          <w:sz w:val="24"/>
          <w:szCs w:val="24"/>
          <w:u w:val="none"/>
          <w:shd w:val="clear" w:fill="auto"/>
          <w:vertAlign w:val="baseline"/>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VALOR_EMPENHO.CSV NÃO foi importado corretamente para o Banco de Dados do sistema. Em seguida o Administrador deve verificar o arquivo para identificar o erro e após correção ou novo download,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No passo 6, caso haja alguma falha na conversão, o sistema também atualizará o campo “Status” correspondente para “</w:t>
      </w:r>
      <w:r>
        <w:rPr>
          <w:color w:val="0000FF"/>
          <w:sz w:val="24"/>
          <w:szCs w:val="24"/>
        </w:rPr>
        <w:t>Erro CONV</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1"/>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Isso indica que a o arquivo VALOR_EMPENHO.CSV NÃO foi importado corretamente para o Banco de Dados do sistema. Em seguida o Administrador deve voltar ao Passo 2 do Fluxo de Eventos Principal deste caso de uso.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ins w:id="0" w:author="Ceça Moraes" w:date="2017-12-05T16:02:00Z"/>
          <w:rFonts w:ascii="Arial" w:hAnsi="Arial" w:eastAsia="Arial" w:cs="Arial"/>
          <w:b w:val="0"/>
          <w:i w:val="0"/>
          <w:smallCaps w:val="0"/>
          <w:strike w:val="0"/>
          <w:color w:val="000000"/>
          <w:sz w:val="20"/>
          <w:szCs w:val="20"/>
          <w:u w:val="none"/>
          <w:shd w:val="clear" w:fill="auto"/>
          <w:vertAlign w:val="baseline"/>
        </w:rPr>
      </w:pPr>
      <w:ins w:id="1" w:author="Ceça Moraes" w:date="2017-12-05T16:02:00Z">
        <w:r>
          <w:rPr>
            <w:rFonts w:ascii="Arial" w:hAnsi="Arial" w:eastAsia="Arial" w:cs="Arial"/>
            <w:b w:val="0"/>
            <w:i w:val="0"/>
            <w:smallCaps w:val="0"/>
            <w:strike w:val="0"/>
            <w:color w:val="000000"/>
            <w:sz w:val="20"/>
            <w:szCs w:val="20"/>
            <w:u w:val="none"/>
            <w:shd w:val="clear" w:fill="auto"/>
            <w:vertAlign w:val="baseline"/>
          </w:rPr>
          <w:t>Obs de Ceça:</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ins w:id="2" w:author="Ceça Moraes" w:date="2017-12-05T16:02:00Z"/>
          <w:rFonts w:ascii="Arial" w:hAnsi="Arial" w:eastAsia="Arial" w:cs="Arial"/>
          <w:b w:val="0"/>
          <w:i w:val="0"/>
          <w:smallCaps w:val="0"/>
          <w:strike w:val="0"/>
          <w:color w:val="000000"/>
          <w:sz w:val="20"/>
          <w:szCs w:val="20"/>
          <w:u w:val="none"/>
          <w:shd w:val="clear" w:fill="auto"/>
          <w:vertAlign w:val="baseline"/>
        </w:rPr>
      </w:pPr>
      <w:ins w:id="3" w:author="Ceça Moraes" w:date="2017-12-05T16:02:00Z">
        <w:r>
          <w:rPr>
            <w:rFonts w:ascii="Arial" w:hAnsi="Arial" w:eastAsia="Arial" w:cs="Arial"/>
            <w:b w:val="0"/>
            <w:i w:val="0"/>
            <w:smallCaps w:val="0"/>
            <w:strike w:val="0"/>
            <w:color w:val="000000"/>
            <w:sz w:val="20"/>
            <w:szCs w:val="20"/>
            <w:u w:val="none"/>
            <w:shd w:val="clear" w:fill="auto"/>
            <w:vertAlign w:val="baseline"/>
          </w:rPr>
          <w:t>Muito bem, galera, os casos de uso de cargas estão OK! Só faltou fazer a carga de relacionamentos N:N, lembrando que estes viram tabelas na modelagem lógica. Ex.: Parlamentar-Emenda</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tbl>
      <w:tblPr>
        <w:tblStyle w:val="43"/>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154" w:name="_1smtxgf" w:colFirst="0" w:colLast="0"/>
            <w:bookmarkEnd w:id="154"/>
            <w:r>
              <w:rPr>
                <w:b/>
                <w:color w:val="000000"/>
                <w:sz w:val="24"/>
                <w:szCs w:val="24"/>
              </w:rPr>
              <w:t>12 [UC12] Consultar Convênios por Parlamentar</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Descrição do requisito funcional: </w:t>
      </w:r>
      <w:r>
        <w:rPr>
          <w:rFonts w:ascii="Arial" w:hAnsi="Arial" w:eastAsia="Arial" w:cs="Arial"/>
          <w:b w:val="0"/>
          <w:i w:val="0"/>
          <w:smallCaps w:val="0"/>
          <w:strike w:val="0"/>
          <w:color w:val="000000"/>
          <w:sz w:val="24"/>
          <w:szCs w:val="24"/>
          <w:u w:val="none"/>
          <w:shd w:val="clear" w:fill="auto"/>
          <w:vertAlign w:val="baseline"/>
        </w:rPr>
        <w:t xml:space="preserve">O sistema deverá retornar uma lista com os nomes e quantidade de possíveis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nas quais o parlamentar estejam envolvidos.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Ator: </w:t>
      </w:r>
      <w:r>
        <w:rPr>
          <w:rFonts w:ascii="Arial" w:hAnsi="Arial" w:eastAsia="Arial" w:cs="Arial"/>
          <w:b w:val="0"/>
          <w:i w:val="0"/>
          <w:smallCaps w:val="0"/>
          <w:strike w:val="0"/>
          <w:color w:val="000000"/>
          <w:sz w:val="24"/>
          <w:szCs w:val="24"/>
          <w:u w:val="none"/>
          <w:shd w:val="clear" w:fill="auto"/>
          <w:vertAlign w:val="baseline"/>
        </w:rPr>
        <w:t>Usuário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Pré-condição</w:t>
      </w:r>
      <w:r>
        <w:rPr>
          <w:rFonts w:ascii="Arial" w:hAnsi="Arial" w:eastAsia="Arial" w:cs="Arial"/>
          <w:b w:val="0"/>
          <w:i w:val="0"/>
          <w:smallCaps w:val="0"/>
          <w:strike w:val="0"/>
          <w:color w:val="000000"/>
          <w:sz w:val="24"/>
          <w:szCs w:val="24"/>
          <w:u w:val="none"/>
          <w:shd w:val="clear" w:fill="auto"/>
          <w:vertAlign w:val="baseline"/>
        </w:rPr>
        <w:t xml:space="preserve">: O banco de dados deve estar devidamente povoado, ou seja, </w:t>
      </w:r>
      <w:r>
        <w:rPr>
          <w:sz w:val="24"/>
          <w:szCs w:val="24"/>
        </w:rPr>
        <w:t>o administrador deve já ter importado todos os arquivos com sucesso como mostrado na Figura 12.1 abaixo</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spacing w:line="240" w:lineRule="auto"/>
        <w:contextualSpacing w:val="0"/>
        <w:jc w:val="center"/>
        <w:rPr>
          <w:sz w:val="24"/>
          <w:szCs w:val="24"/>
        </w:rPr>
      </w:pPr>
      <w:r>
        <w:rPr>
          <w:sz w:val="24"/>
          <w:szCs w:val="24"/>
          <w:highlight w:val="white"/>
        </w:rPr>
        <w:drawing>
          <wp:inline distT="114300" distB="114300" distL="114300" distR="114300">
            <wp:extent cx="5781040" cy="3910965"/>
            <wp:effectExtent l="0" t="0" r="0" b="0"/>
            <wp:docPr id="15" name="image26.jpg"/>
            <wp:cNvGraphicFramePr/>
            <a:graphic xmlns:a="http://schemas.openxmlformats.org/drawingml/2006/main">
              <a:graphicData uri="http://schemas.openxmlformats.org/drawingml/2006/picture">
                <pic:pic xmlns:pic="http://schemas.openxmlformats.org/drawingml/2006/picture">
                  <pic:nvPicPr>
                    <pic:cNvPr id="15" name="image26.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sz w:val="24"/>
          <w:szCs w:val="24"/>
        </w:rPr>
      </w:pPr>
      <w:r>
        <w:rPr>
          <w:sz w:val="24"/>
          <w:szCs w:val="24"/>
        </w:rPr>
        <w:t>Figura 12.1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Pós-condição</w:t>
      </w:r>
      <w:r>
        <w:rPr>
          <w:rFonts w:ascii="Arial" w:hAnsi="Arial" w:eastAsia="Arial" w:cs="Arial"/>
          <w:b w:val="0"/>
          <w:i w:val="0"/>
          <w:smallCaps w:val="0"/>
          <w:strike w:val="0"/>
          <w:color w:val="000000"/>
          <w:sz w:val="24"/>
          <w:szCs w:val="24"/>
          <w:u w:val="none"/>
          <w:shd w:val="clear" w:fill="auto"/>
          <w:vertAlign w:val="baseline"/>
        </w:rPr>
        <w:t xml:space="preserve">: Os possíveis nomes de parlamentares e os seus indicativos de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devem ser expostos.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principais</w:t>
      </w: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Este caso de uso começa quando o usuário clica em “Sistema” no menu principal localizado na tela inicial, conforme Figura 12.2, abaixo;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sz w:val="24"/>
          <w:szCs w:val="24"/>
        </w:rPr>
        <w:drawing>
          <wp:inline distT="114300" distB="114300" distL="114300" distR="114300">
            <wp:extent cx="5771515" cy="3913505"/>
            <wp:effectExtent l="0" t="0" r="0" b="0"/>
            <wp:docPr id="24" name="image35.png"/>
            <wp:cNvGraphicFramePr/>
            <a:graphic xmlns:a="http://schemas.openxmlformats.org/drawingml/2006/main">
              <a:graphicData uri="http://schemas.openxmlformats.org/drawingml/2006/picture">
                <pic:pic xmlns:pic="http://schemas.openxmlformats.org/drawingml/2006/picture">
                  <pic:nvPicPr>
                    <pic:cNvPr id="24" name="image35.png"/>
                    <pic:cNvPicPr preferRelativeResize="0"/>
                  </pic:nvPicPr>
                  <pic:blipFill>
                    <a:blip r:embed="rId7"/>
                    <a:srcRect/>
                    <a:stretch>
                      <a:fillRect/>
                    </a:stretch>
                  </pic:blipFill>
                  <pic:spPr>
                    <a:xfrm>
                      <a:off x="0" y="0"/>
                      <a:ext cx="5771833" cy="391371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Figura 12.2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highlight w:val="white"/>
          <w:u w:val="none"/>
          <w:vertAlign w:val="baseline"/>
        </w:rPr>
      </w:pP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tela “Sistema” o usuário seleciona a opção “Lista dos Parlamentares” no campo designado conforme Figura 12.3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sz w:val="24"/>
          <w:szCs w:val="24"/>
        </w:rPr>
        <w:drawing>
          <wp:inline distT="114300" distB="114300" distL="114300" distR="114300">
            <wp:extent cx="5800090" cy="392366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8"/>
                    <a:srcRect/>
                    <a:stretch>
                      <a:fillRect/>
                    </a:stretch>
                  </pic:blipFill>
                  <pic:spPr>
                    <a:xfrm>
                      <a:off x="0" y="0"/>
                      <a:ext cx="5800408" cy="392407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Figura 12.3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usuário deve inserir </w:t>
      </w:r>
      <w:r>
        <w:rPr>
          <w:color w:val="9900FF"/>
          <w:sz w:val="24"/>
          <w:szCs w:val="24"/>
        </w:rPr>
        <w:t>parte do</w:t>
      </w:r>
      <w:r>
        <w:rPr>
          <w:sz w:val="24"/>
          <w:szCs w:val="24"/>
        </w:rPr>
        <w:t xml:space="preserve"> </w:t>
      </w:r>
      <w:r>
        <w:rPr>
          <w:rFonts w:ascii="Arial" w:hAnsi="Arial" w:eastAsia="Arial" w:cs="Arial"/>
          <w:b w:val="0"/>
          <w:i w:val="0"/>
          <w:smallCaps w:val="0"/>
          <w:strike w:val="0"/>
          <w:color w:val="000000"/>
          <w:sz w:val="24"/>
          <w:szCs w:val="24"/>
          <w:u w:val="none"/>
          <w:shd w:val="clear" w:fill="auto"/>
          <w:vertAlign w:val="baseline"/>
        </w:rPr>
        <w:t xml:space="preserve">nome do parlamentar que deseja se informar, como mostrado na Figura 12.4 abaixo. </w:t>
      </w:r>
      <w:r>
        <w:rPr>
          <w:sz w:val="24"/>
          <w:szCs w:val="24"/>
        </w:rPr>
        <w:t>E então,</w:t>
      </w:r>
      <w:r>
        <w:rPr>
          <w:rFonts w:ascii="Arial" w:hAnsi="Arial" w:eastAsia="Arial" w:cs="Arial"/>
          <w:b w:val="0"/>
          <w:i w:val="0"/>
          <w:smallCaps w:val="0"/>
          <w:strike w:val="0"/>
          <w:color w:val="000000"/>
          <w:sz w:val="24"/>
          <w:szCs w:val="24"/>
          <w:u w:val="none"/>
          <w:shd w:val="clear" w:fill="auto"/>
          <w:vertAlign w:val="baseline"/>
        </w:rPr>
        <w:t xml:space="preserve"> o sistema faz a busca e preenche o nome completo do parlamentar</w:t>
      </w:r>
      <w:r>
        <w:rPr>
          <w:sz w:val="24"/>
          <w:szCs w:val="24"/>
        </w:rPr>
        <w:t>;</w:t>
      </w:r>
    </w:p>
    <w:p>
      <w:pPr>
        <w:spacing w:line="240" w:lineRule="auto"/>
        <w:contextualSpacing w:val="0"/>
        <w:jc w:val="center"/>
        <w:rPr>
          <w:sz w:val="24"/>
          <w:szCs w:val="24"/>
        </w:rPr>
      </w:pPr>
      <w:r>
        <w:rPr>
          <w:sz w:val="24"/>
          <w:szCs w:val="24"/>
        </w:rPr>
        <w:drawing>
          <wp:inline distT="114300" distB="114300" distL="114300" distR="114300">
            <wp:extent cx="5771515" cy="3904615"/>
            <wp:effectExtent l="0" t="0" r="0" b="0"/>
            <wp:docPr id="30" name="image44.png"/>
            <wp:cNvGraphicFramePr/>
            <a:graphic xmlns:a="http://schemas.openxmlformats.org/drawingml/2006/main">
              <a:graphicData uri="http://schemas.openxmlformats.org/drawingml/2006/picture">
                <pic:pic xmlns:pic="http://schemas.openxmlformats.org/drawingml/2006/picture">
                  <pic:nvPicPr>
                    <pic:cNvPr id="30" name="image44.png"/>
                    <pic:cNvPicPr preferRelativeResize="0"/>
                  </pic:nvPicPr>
                  <pic:blipFill>
                    <a:blip r:embed="rId9"/>
                    <a:srcRect/>
                    <a:stretch>
                      <a:fillRect/>
                    </a:stretch>
                  </pic:blipFill>
                  <pic:spPr>
                    <a:xfrm>
                      <a:off x="0" y="0"/>
                      <a:ext cx="5771833" cy="3904739"/>
                    </a:xfrm>
                    <a:prstGeom prst="rect">
                      <a:avLst/>
                    </a:prstGeom>
                  </pic:spPr>
                </pic:pic>
              </a:graphicData>
            </a:graphic>
          </wp:inline>
        </w:drawing>
      </w:r>
    </w:p>
    <w:p>
      <w:pPr>
        <w:spacing w:line="240" w:lineRule="auto"/>
        <w:contextualSpacing w:val="0"/>
        <w:jc w:val="center"/>
        <w:rPr>
          <w:sz w:val="24"/>
          <w:szCs w:val="24"/>
        </w:rPr>
      </w:pPr>
      <w:r>
        <w:rPr>
          <w:sz w:val="24"/>
          <w:szCs w:val="24"/>
        </w:rPr>
        <w:t>Figura 12.4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O usuário pode filtrar a consulta por data inserindo a data inicial e final conforme Figura 12.4, </w:t>
      </w:r>
      <w:r>
        <w:rPr>
          <w:sz w:val="24"/>
          <w:szCs w:val="24"/>
        </w:rPr>
        <w:t>acima</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por local inserindo o Estado e/ou o Município que queira buscar, tamb</w:t>
      </w:r>
      <w:r>
        <w:rPr>
          <w:sz w:val="24"/>
          <w:szCs w:val="24"/>
        </w:rPr>
        <w:t>ém mostrado na Figura 12.4</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a inserção dos filtros desejados o usuário deve clicar em “Aplicar” </w:t>
      </w:r>
      <w:r>
        <w:rPr>
          <w:sz w:val="24"/>
          <w:szCs w:val="24"/>
        </w:rPr>
        <w:t xml:space="preserve">conforme Figura 12.4, </w:t>
      </w:r>
      <w:r>
        <w:rPr>
          <w:rFonts w:ascii="Arial" w:hAnsi="Arial" w:eastAsia="Arial" w:cs="Arial"/>
          <w:b w:val="0"/>
          <w:i w:val="0"/>
          <w:smallCaps w:val="0"/>
          <w:strike w:val="0"/>
          <w:color w:val="000000"/>
          <w:sz w:val="24"/>
          <w:szCs w:val="24"/>
          <w:u w:val="none"/>
          <w:shd w:val="clear" w:fill="auto"/>
          <w:vertAlign w:val="baseline"/>
        </w:rPr>
        <w:t>para visualizar os resultados;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então, irá c</w:t>
      </w:r>
      <w:r>
        <w:rPr>
          <w:rFonts w:ascii="Arial" w:hAnsi="Arial" w:eastAsia="Arial" w:cs="Arial"/>
          <w:b w:val="0"/>
          <w:i w:val="0"/>
          <w:smallCaps w:val="0"/>
          <w:strike w:val="0"/>
          <w:color w:val="000000"/>
          <w:sz w:val="24"/>
          <w:szCs w:val="24"/>
          <w:u w:val="none"/>
          <w:shd w:val="clear" w:fill="auto"/>
          <w:vertAlign w:val="baseline"/>
        </w:rPr>
        <w:t>onsultar a tabela “pagamento” na coluna VL_PAGO nas linhas onde o valor da coluna NR_CONVENIO seja igual ao valor NR_CONVENIO da tabela CONVENIO e salvar numa variável SOMATORIO, o somatório dos valores encontrados na consulta.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c</w:t>
      </w:r>
      <w:r>
        <w:rPr>
          <w:rFonts w:ascii="Arial" w:hAnsi="Arial" w:eastAsia="Arial" w:cs="Arial"/>
          <w:b w:val="0"/>
          <w:i w:val="0"/>
          <w:smallCaps w:val="0"/>
          <w:strike w:val="0"/>
          <w:color w:val="000000"/>
          <w:sz w:val="24"/>
          <w:szCs w:val="24"/>
          <w:u w:val="none"/>
          <w:shd w:val="clear" w:fill="auto"/>
          <w:vertAlign w:val="baseline"/>
        </w:rPr>
        <w:t>omparar o valor que está na variável SOMATORIO e o valor encontrado na coluna VL_REPASSE_CONV da tabela CONVENIO.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exibir</w:t>
      </w:r>
      <w:r>
        <w:rPr>
          <w:rFonts w:ascii="Arial" w:hAnsi="Arial" w:eastAsia="Arial" w:cs="Arial"/>
          <w:b w:val="0"/>
          <w:i w:val="0"/>
          <w:smallCaps w:val="0"/>
          <w:strike w:val="0"/>
          <w:color w:val="000000"/>
          <w:sz w:val="24"/>
          <w:szCs w:val="24"/>
          <w:u w:val="none"/>
          <w:shd w:val="clear" w:fill="auto"/>
          <w:vertAlign w:val="baseline"/>
        </w:rPr>
        <w:t xml:space="preserve"> os casos onde o valor da </w:t>
      </w:r>
      <w:r>
        <w:rPr>
          <w:sz w:val="24"/>
          <w:szCs w:val="24"/>
        </w:rPr>
        <w:t>variável</w:t>
      </w:r>
      <w:r>
        <w:rPr>
          <w:rFonts w:ascii="Arial" w:hAnsi="Arial" w:eastAsia="Arial" w:cs="Arial"/>
          <w:b w:val="0"/>
          <w:i w:val="0"/>
          <w:smallCaps w:val="0"/>
          <w:strike w:val="0"/>
          <w:color w:val="000000"/>
          <w:sz w:val="24"/>
          <w:szCs w:val="24"/>
          <w:u w:val="none"/>
          <w:shd w:val="clear" w:fill="auto"/>
          <w:vertAlign w:val="baseline"/>
        </w:rPr>
        <w:t xml:space="preserve"> SOMATORIO excede o valor encontrado na coluna VL_REPASSE_CONV da tabela CONVENIO, conforme mostrado na </w:t>
      </w:r>
      <w:r>
        <w:rPr>
          <w:sz w:val="24"/>
          <w:szCs w:val="24"/>
        </w:rPr>
        <w:t>Figura 12.5 abaixo:</w:t>
      </w:r>
    </w:p>
    <w:p>
      <w:pPr>
        <w:spacing w:line="240" w:lineRule="auto"/>
        <w:contextualSpacing w:val="0"/>
        <w:jc w:val="both"/>
        <w:rPr>
          <w:sz w:val="24"/>
          <w:szCs w:val="24"/>
        </w:rPr>
      </w:pPr>
    </w:p>
    <w:p>
      <w:pPr>
        <w:spacing w:line="240" w:lineRule="auto"/>
        <w:contextualSpacing w:val="0"/>
        <w:jc w:val="center"/>
        <w:rPr>
          <w:sz w:val="24"/>
          <w:szCs w:val="24"/>
        </w:rPr>
      </w:pPr>
      <w:r>
        <w:rPr>
          <w:sz w:val="24"/>
          <w:szCs w:val="24"/>
        </w:rPr>
        <w:drawing>
          <wp:inline distT="114300" distB="114300" distL="114300" distR="114300">
            <wp:extent cx="5771515" cy="3904615"/>
            <wp:effectExtent l="0" t="0" r="0" b="0"/>
            <wp:docPr id="25" name="image37.png"/>
            <wp:cNvGraphicFramePr/>
            <a:graphic xmlns:a="http://schemas.openxmlformats.org/drawingml/2006/main">
              <a:graphicData uri="http://schemas.openxmlformats.org/drawingml/2006/picture">
                <pic:pic xmlns:pic="http://schemas.openxmlformats.org/drawingml/2006/picture">
                  <pic:nvPicPr>
                    <pic:cNvPr id="25" name="image37.png"/>
                    <pic:cNvPicPr preferRelativeResize="0"/>
                  </pic:nvPicPr>
                  <pic:blipFill>
                    <a:blip r:embed="rId10"/>
                    <a:srcRect/>
                    <a:stretch>
                      <a:fillRect/>
                    </a:stretch>
                  </pic:blipFill>
                  <pic:spPr>
                    <a:xfrm>
                      <a:off x="0" y="0"/>
                      <a:ext cx="5771833" cy="3904739"/>
                    </a:xfrm>
                    <a:prstGeom prst="rect">
                      <a:avLst/>
                    </a:prstGeom>
                  </pic:spPr>
                </pic:pic>
              </a:graphicData>
            </a:graphic>
          </wp:inline>
        </w:drawing>
      </w:r>
    </w:p>
    <w:p>
      <w:pPr>
        <w:spacing w:line="240" w:lineRule="auto"/>
        <w:contextualSpacing w:val="0"/>
        <w:jc w:val="center"/>
        <w:rPr>
          <w:sz w:val="24"/>
          <w:szCs w:val="24"/>
        </w:rPr>
      </w:pPr>
      <w:r>
        <w:rPr>
          <w:sz w:val="24"/>
          <w:szCs w:val="24"/>
        </w:rPr>
        <w:t>Figura 12.5</w:t>
      </w:r>
    </w:p>
    <w:p>
      <w:pPr>
        <w:spacing w:line="240" w:lineRule="auto"/>
        <w:contextualSpacing w:val="0"/>
        <w:jc w:val="both"/>
        <w:rPr>
          <w:sz w:val="24"/>
          <w:szCs w:val="24"/>
        </w:rPr>
      </w:pPr>
    </w:p>
    <w:p>
      <w:pPr>
        <w:numPr>
          <w:ilvl w:val="0"/>
          <w:numId w:val="60"/>
        </w:numPr>
        <w:spacing w:line="240" w:lineRule="auto"/>
        <w:ind w:left="1440" w:hanging="360"/>
        <w:contextualSpacing/>
        <w:jc w:val="both"/>
        <w:rPr>
          <w:sz w:val="24"/>
          <w:szCs w:val="24"/>
        </w:rPr>
      </w:pPr>
      <w:r>
        <w:rPr>
          <w:sz w:val="24"/>
          <w:szCs w:val="24"/>
        </w:rPr>
        <w:t>Ao clicar em algum resultado (linha) da Figura 12.5, vai abrir uma tela com o detalhamento do convênio, conforme Figura 12.6, abaixo:</w:t>
      </w:r>
    </w:p>
    <w:p>
      <w:pPr>
        <w:spacing w:line="240" w:lineRule="auto"/>
        <w:contextualSpacing w:val="0"/>
        <w:jc w:val="center"/>
        <w:rPr>
          <w:sz w:val="24"/>
          <w:szCs w:val="24"/>
        </w:rPr>
      </w:pPr>
      <w:r>
        <w:rPr>
          <w:sz w:val="24"/>
          <w:szCs w:val="24"/>
        </w:rPr>
        <w:drawing>
          <wp:inline distT="114300" distB="114300" distL="114300" distR="114300">
            <wp:extent cx="5772150" cy="391414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6" name="image17.png"/>
                    <pic:cNvPicPr preferRelativeResize="0"/>
                  </pic:nvPicPr>
                  <pic:blipFill>
                    <a:blip r:embed="rId11"/>
                    <a:srcRect/>
                    <a:stretch>
                      <a:fillRect/>
                    </a:stretch>
                  </pic:blipFill>
                  <pic:spPr>
                    <a:xfrm>
                      <a:off x="0" y="0"/>
                      <a:ext cx="5772150" cy="3914447"/>
                    </a:xfrm>
                    <a:prstGeom prst="rect">
                      <a:avLst/>
                    </a:prstGeom>
                  </pic:spPr>
                </pic:pic>
              </a:graphicData>
            </a:graphic>
          </wp:inline>
        </w:drawing>
      </w:r>
    </w:p>
    <w:p>
      <w:pPr>
        <w:spacing w:line="240" w:lineRule="auto"/>
        <w:contextualSpacing w:val="0"/>
        <w:jc w:val="center"/>
        <w:rPr>
          <w:sz w:val="24"/>
          <w:szCs w:val="24"/>
        </w:rPr>
      </w:pPr>
      <w:r>
        <w:rPr>
          <w:sz w:val="24"/>
          <w:szCs w:val="24"/>
        </w:rPr>
        <w:t>Figura 12.6</w:t>
      </w:r>
    </w:p>
    <w:p>
      <w:pPr>
        <w:numPr>
          <w:ilvl w:val="0"/>
          <w:numId w:val="60"/>
        </w:numPr>
        <w:spacing w:line="240" w:lineRule="auto"/>
        <w:ind w:left="1440" w:hanging="360"/>
        <w:contextualSpacing/>
        <w:jc w:val="both"/>
        <w:rPr>
          <w:sz w:val="24"/>
          <w:szCs w:val="24"/>
        </w:rPr>
      </w:pPr>
      <w:r>
        <w:rPr>
          <w:sz w:val="24"/>
          <w:szCs w:val="24"/>
        </w:rPr>
        <w:t>Ao clicar no link do número da proposta na Figura 12.6 acima, o usuário irá visualizar os dados detalhados da proposta, conforme Figura 12.7 abaixo:</w:t>
      </w:r>
    </w:p>
    <w:p>
      <w:pPr>
        <w:spacing w:line="240" w:lineRule="auto"/>
        <w:contextualSpacing w:val="0"/>
        <w:jc w:val="center"/>
        <w:rPr>
          <w:sz w:val="24"/>
          <w:szCs w:val="24"/>
        </w:rPr>
      </w:pPr>
    </w:p>
    <w:p>
      <w:pPr>
        <w:spacing w:line="240" w:lineRule="auto"/>
        <w:contextualSpacing w:val="0"/>
        <w:jc w:val="center"/>
        <w:rPr>
          <w:sz w:val="24"/>
          <w:szCs w:val="24"/>
        </w:rPr>
      </w:pPr>
      <w:r>
        <w:rPr>
          <w:sz w:val="24"/>
          <w:szCs w:val="24"/>
        </w:rPr>
        <w:drawing>
          <wp:inline distT="114300" distB="114300" distL="114300" distR="114300">
            <wp:extent cx="5767070" cy="3905250"/>
            <wp:effectExtent l="0" t="0" r="0" b="0"/>
            <wp:docPr id="19" name="image30.png"/>
            <wp:cNvGraphicFramePr/>
            <a:graphic xmlns:a="http://schemas.openxmlformats.org/drawingml/2006/main">
              <a:graphicData uri="http://schemas.openxmlformats.org/drawingml/2006/picture">
                <pic:pic xmlns:pic="http://schemas.openxmlformats.org/drawingml/2006/picture">
                  <pic:nvPicPr>
                    <pic:cNvPr id="19" name="image30.png"/>
                    <pic:cNvPicPr preferRelativeResize="0"/>
                  </pic:nvPicPr>
                  <pic:blipFill>
                    <a:blip r:embed="rId12"/>
                    <a:srcRect/>
                    <a:stretch>
                      <a:fillRect/>
                    </a:stretch>
                  </pic:blipFill>
                  <pic:spPr>
                    <a:xfrm>
                      <a:off x="0" y="0"/>
                      <a:ext cx="5767388" cy="3905400"/>
                    </a:xfrm>
                    <a:prstGeom prst="rect">
                      <a:avLst/>
                    </a:prstGeom>
                  </pic:spPr>
                </pic:pic>
              </a:graphicData>
            </a:graphic>
          </wp:inline>
        </w:drawing>
      </w:r>
    </w:p>
    <w:p>
      <w:pPr>
        <w:spacing w:line="240" w:lineRule="auto"/>
        <w:contextualSpacing w:val="0"/>
        <w:jc w:val="center"/>
        <w:rPr>
          <w:sz w:val="24"/>
          <w:szCs w:val="24"/>
        </w:rPr>
      </w:pPr>
      <w:r>
        <w:rPr>
          <w:sz w:val="24"/>
          <w:szCs w:val="24"/>
        </w:rPr>
        <w:t>Figura 12.7</w:t>
      </w: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jc w:val="both"/>
        <w:rPr>
          <w:sz w:val="24"/>
          <w:szCs w:val="24"/>
        </w:rPr>
      </w:pPr>
      <w:r>
        <w:rPr>
          <w:b/>
          <w:sz w:val="24"/>
          <w:szCs w:val="24"/>
        </w:rPr>
        <w:t>Fluxos secundários</w:t>
      </w:r>
    </w:p>
    <w:p>
      <w:pPr>
        <w:spacing w:line="240" w:lineRule="auto"/>
        <w:contextualSpacing w:val="0"/>
        <w:jc w:val="center"/>
        <w:rPr>
          <w:sz w:val="24"/>
          <w:szCs w:val="24"/>
        </w:rPr>
      </w:pPr>
    </w:p>
    <w:p>
      <w:pPr>
        <w:numPr>
          <w:ilvl w:val="0"/>
          <w:numId w:val="61"/>
        </w:numPr>
        <w:spacing w:line="240" w:lineRule="auto"/>
        <w:ind w:left="720" w:hanging="360"/>
        <w:contextualSpacing/>
        <w:jc w:val="both"/>
        <w:rPr>
          <w:sz w:val="24"/>
          <w:szCs w:val="24"/>
        </w:rPr>
      </w:pPr>
      <w:r>
        <w:rPr>
          <w:sz w:val="24"/>
          <w:szCs w:val="24"/>
        </w:rPr>
        <w:t>Nos passos 5, 6 e 7, caso nenhum outlier seja encontrado no processamento do arquivo, o sistema irá retornar uma mensagem informando isso e voltará ao início do Fluxo de eventos principais.</w:t>
      </w: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tbl>
      <w:tblPr>
        <w:tblStyle w:val="44"/>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155" w:name="_4cmhg48" w:colFirst="0" w:colLast="0"/>
            <w:bookmarkEnd w:id="155"/>
            <w:r>
              <w:rPr>
                <w:b/>
                <w:color w:val="000000"/>
                <w:sz w:val="24"/>
                <w:szCs w:val="24"/>
              </w:rPr>
              <w:t>13 [UC13] Consultar Convênios por Órgão</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Descrição do requisito funcional: </w:t>
      </w:r>
      <w:r>
        <w:rPr>
          <w:rFonts w:ascii="Arial" w:hAnsi="Arial" w:eastAsia="Arial" w:cs="Arial"/>
          <w:b w:val="0"/>
          <w:i w:val="0"/>
          <w:smallCaps w:val="0"/>
          <w:strike w:val="0"/>
          <w:color w:val="000000"/>
          <w:sz w:val="24"/>
          <w:szCs w:val="24"/>
          <w:u w:val="none"/>
          <w:shd w:val="clear" w:fill="auto"/>
          <w:vertAlign w:val="baseline"/>
        </w:rPr>
        <w:t xml:space="preserve">O sistema deverá retornar uma lista com os nomes e quantidade de possíveis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nas quais o parlamentar estejam envolvidos.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Ator: </w:t>
      </w:r>
      <w:r>
        <w:rPr>
          <w:rFonts w:ascii="Arial" w:hAnsi="Arial" w:eastAsia="Arial" w:cs="Arial"/>
          <w:b w:val="0"/>
          <w:i w:val="0"/>
          <w:smallCaps w:val="0"/>
          <w:strike w:val="0"/>
          <w:color w:val="000000"/>
          <w:sz w:val="24"/>
          <w:szCs w:val="24"/>
          <w:u w:val="none"/>
          <w:shd w:val="clear" w:fill="auto"/>
          <w:vertAlign w:val="baseline"/>
        </w:rPr>
        <w:t>Usuário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r>
        <w:rPr>
          <w:rFonts w:ascii="Arial" w:hAnsi="Arial" w:eastAsia="Arial" w:cs="Arial"/>
          <w:b/>
          <w:i w:val="0"/>
          <w:smallCaps w:val="0"/>
          <w:strike w:val="0"/>
          <w:color w:val="000000"/>
          <w:sz w:val="24"/>
          <w:szCs w:val="24"/>
          <w:u w:val="none"/>
          <w:shd w:val="clear" w:fill="auto"/>
          <w:vertAlign w:val="baseline"/>
        </w:rPr>
        <w:t>Pré-condição</w:t>
      </w:r>
      <w:r>
        <w:rPr>
          <w:rFonts w:ascii="Arial" w:hAnsi="Arial" w:eastAsia="Arial" w:cs="Arial"/>
          <w:b w:val="0"/>
          <w:i w:val="0"/>
          <w:smallCaps w:val="0"/>
          <w:strike w:val="0"/>
          <w:color w:val="000000"/>
          <w:sz w:val="24"/>
          <w:szCs w:val="24"/>
          <w:u w:val="none"/>
          <w:shd w:val="clear" w:fill="auto"/>
          <w:vertAlign w:val="baseline"/>
        </w:rPr>
        <w:t>: O banco de dados deve estar devidamente povoado</w:t>
      </w:r>
      <w:r>
        <w:rPr>
          <w:sz w:val="24"/>
          <w:szCs w:val="24"/>
        </w:rPr>
        <w:t>, ou seja, o administrador deve já ter importado todos os arquivos com sucesso como mostrado na Figura 13.1, abaixo.</w:t>
      </w:r>
    </w:p>
    <w:p>
      <w:pPr>
        <w:spacing w:line="240" w:lineRule="auto"/>
        <w:contextualSpacing w:val="0"/>
        <w:jc w:val="both"/>
        <w:rPr>
          <w:sz w:val="24"/>
          <w:szCs w:val="24"/>
        </w:rPr>
      </w:pPr>
    </w:p>
    <w:p>
      <w:pPr>
        <w:spacing w:line="240" w:lineRule="auto"/>
        <w:contextualSpacing w:val="0"/>
        <w:jc w:val="center"/>
        <w:rPr>
          <w:sz w:val="24"/>
          <w:szCs w:val="24"/>
        </w:rPr>
      </w:pPr>
      <w:r>
        <w:rPr>
          <w:sz w:val="24"/>
          <w:szCs w:val="24"/>
          <w:highlight w:val="white"/>
        </w:rPr>
        <w:drawing>
          <wp:inline distT="114300" distB="114300" distL="114300" distR="114300">
            <wp:extent cx="5781040" cy="3910965"/>
            <wp:effectExtent l="0" t="0" r="0" b="0"/>
            <wp:docPr id="18" name="image29.jpg"/>
            <wp:cNvGraphicFramePr/>
            <a:graphic xmlns:a="http://schemas.openxmlformats.org/drawingml/2006/main">
              <a:graphicData uri="http://schemas.openxmlformats.org/drawingml/2006/picture">
                <pic:pic xmlns:pic="http://schemas.openxmlformats.org/drawingml/2006/picture">
                  <pic:nvPicPr>
                    <pic:cNvPr id="18" name="image29.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rPr>
      </w:pPr>
      <w:r>
        <w:rPr>
          <w:sz w:val="24"/>
          <w:szCs w:val="24"/>
        </w:rPr>
        <w:t>Figura 13.1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Pós-condição</w:t>
      </w:r>
      <w:r>
        <w:rPr>
          <w:rFonts w:ascii="Arial" w:hAnsi="Arial" w:eastAsia="Arial" w:cs="Arial"/>
          <w:b w:val="0"/>
          <w:i w:val="0"/>
          <w:smallCaps w:val="0"/>
          <w:strike w:val="0"/>
          <w:color w:val="000000"/>
          <w:sz w:val="24"/>
          <w:szCs w:val="24"/>
          <w:u w:val="none"/>
          <w:shd w:val="clear" w:fill="auto"/>
          <w:vertAlign w:val="baseline"/>
        </w:rPr>
        <w:t xml:space="preserve">: Os possíveis nomes de parlamentares e os seus indicativos de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devem ser expostos.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Fluxo de eventos principais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Este caso de uso começa quando o usuário clica em “Sistema” no menu principal localizado na tela inicial conforme Figura 13.2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spacing w:line="240" w:lineRule="auto"/>
        <w:contextualSpacing w:val="0"/>
        <w:jc w:val="center"/>
        <w:rPr>
          <w:sz w:val="24"/>
          <w:szCs w:val="24"/>
        </w:rPr>
      </w:pPr>
      <w:r>
        <w:rPr>
          <w:sz w:val="24"/>
          <w:szCs w:val="24"/>
        </w:rPr>
        <w:drawing>
          <wp:inline distT="114300" distB="114300" distL="114300" distR="114300">
            <wp:extent cx="5771515" cy="3913505"/>
            <wp:effectExtent l="0" t="0" r="0" b="0"/>
            <wp:docPr id="16" name="image27.png"/>
            <wp:cNvGraphicFramePr/>
            <a:graphic xmlns:a="http://schemas.openxmlformats.org/drawingml/2006/main">
              <a:graphicData uri="http://schemas.openxmlformats.org/drawingml/2006/picture">
                <pic:pic xmlns:pic="http://schemas.openxmlformats.org/drawingml/2006/picture">
                  <pic:nvPicPr>
                    <pic:cNvPr id="16" name="image27.png"/>
                    <pic:cNvPicPr preferRelativeResize="0"/>
                  </pic:nvPicPr>
                  <pic:blipFill>
                    <a:blip r:embed="rId7"/>
                    <a:srcRect/>
                    <a:stretch>
                      <a:fillRect/>
                    </a:stretch>
                  </pic:blipFill>
                  <pic:spPr>
                    <a:xfrm>
                      <a:off x="0" y="0"/>
                      <a:ext cx="5771833" cy="3913715"/>
                    </a:xfrm>
                    <a:prstGeom prst="rect">
                      <a:avLst/>
                    </a:prstGeom>
                  </pic:spPr>
                </pic:pic>
              </a:graphicData>
            </a:graphic>
          </wp:inline>
        </w:drawing>
      </w:r>
    </w:p>
    <w:p>
      <w:pPr>
        <w:spacing w:line="240" w:lineRule="auto"/>
        <w:contextualSpacing w:val="0"/>
        <w:jc w:val="center"/>
        <w:rPr>
          <w:sz w:val="24"/>
          <w:szCs w:val="24"/>
        </w:rPr>
      </w:pPr>
      <w:r>
        <w:rPr>
          <w:sz w:val="24"/>
          <w:szCs w:val="24"/>
        </w:rPr>
        <w:t>Figura 13.2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tela “Sistema” o usuário seleciona a opção “Convênio por Órgão” no campo designado conforme Figura 13.</w:t>
      </w:r>
      <w:r>
        <w:rPr>
          <w:sz w:val="24"/>
          <w:szCs w:val="24"/>
        </w:rPr>
        <w:t>3</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drawing>
          <wp:inline distT="114300" distB="114300" distL="114300" distR="114300">
            <wp:extent cx="5781040" cy="391096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13"/>
                    <a:srcRect/>
                    <a:stretch>
                      <a:fillRect/>
                    </a:stretch>
                  </pic:blipFill>
                  <pic:spPr>
                    <a:xfrm>
                      <a:off x="0" y="0"/>
                      <a:ext cx="5781358" cy="391118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13.3</w:t>
      </w: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usuário deve inserir parte do nome do órgão que deseja pesquisar, como mostrado na Figura 13.4 abaixo. E então, o sistema faz a busca e preenche o nome completo do órgão;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drawing>
          <wp:inline distT="114300" distB="114300" distL="114300" distR="114300">
            <wp:extent cx="5781040" cy="3919855"/>
            <wp:effectExtent l="0" t="0" r="0" b="0"/>
            <wp:docPr id="20" name="image31.png"/>
            <wp:cNvGraphicFramePr/>
            <a:graphic xmlns:a="http://schemas.openxmlformats.org/drawingml/2006/main">
              <a:graphicData uri="http://schemas.openxmlformats.org/drawingml/2006/picture">
                <pic:pic xmlns:pic="http://schemas.openxmlformats.org/drawingml/2006/picture">
                  <pic:nvPicPr>
                    <pic:cNvPr id="20" name="image31.png"/>
                    <pic:cNvPicPr preferRelativeResize="0"/>
                  </pic:nvPicPr>
                  <pic:blipFill>
                    <a:blip r:embed="rId14"/>
                    <a:srcRect/>
                    <a:stretch>
                      <a:fillRect/>
                    </a:stretch>
                  </pic:blipFill>
                  <pic:spPr>
                    <a:xfrm>
                      <a:off x="0" y="0"/>
                      <a:ext cx="5781358" cy="3920174"/>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13.4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a consulta por data inserindo a data inicial e final conforme Figura 13.4</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por local inserindo o Estado e/ou o Município que queira buscar, tamb</w:t>
      </w:r>
      <w:r>
        <w:rPr>
          <w:sz w:val="24"/>
          <w:szCs w:val="24"/>
        </w:rPr>
        <w:t>ém mostrado na Figura 13.4</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a inserção dos filtros desejados o usuário deve clicar em “Aplicar” </w:t>
      </w:r>
      <w:r>
        <w:rPr>
          <w:sz w:val="24"/>
          <w:szCs w:val="24"/>
        </w:rPr>
        <w:t>conforme Figura 12.4,</w:t>
      </w:r>
      <w:r>
        <w:rPr>
          <w:rFonts w:ascii="Arial" w:hAnsi="Arial" w:eastAsia="Arial" w:cs="Arial"/>
          <w:b w:val="0"/>
          <w:i w:val="0"/>
          <w:smallCaps w:val="0"/>
          <w:strike w:val="0"/>
          <w:color w:val="000000"/>
          <w:sz w:val="24"/>
          <w:szCs w:val="24"/>
          <w:u w:val="none"/>
          <w:shd w:val="clear" w:fill="auto"/>
          <w:vertAlign w:val="baseline"/>
        </w:rPr>
        <w:t xml:space="preserve"> para visualizar os resultados;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então, irá consultar</w:t>
      </w:r>
      <w:r>
        <w:rPr>
          <w:rFonts w:ascii="Arial" w:hAnsi="Arial" w:eastAsia="Arial" w:cs="Arial"/>
          <w:b w:val="0"/>
          <w:i w:val="0"/>
          <w:smallCaps w:val="0"/>
          <w:strike w:val="0"/>
          <w:color w:val="000000"/>
          <w:sz w:val="24"/>
          <w:szCs w:val="24"/>
          <w:u w:val="none"/>
          <w:shd w:val="clear" w:fill="auto"/>
          <w:vertAlign w:val="baseline"/>
        </w:rPr>
        <w:t xml:space="preserve"> na tabela “pagamento” na coluna VL_PAGO nas linhas onde o valor da coluna NR_CONVENIO seja igual ao valor NR_CONVENIO da tabela CONVENIO e salvar numa variável SOMATORIO o somatório dos valores encontrados na consulta</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c</w:t>
      </w:r>
      <w:r>
        <w:rPr>
          <w:rFonts w:ascii="Arial" w:hAnsi="Arial" w:eastAsia="Arial" w:cs="Arial"/>
          <w:b w:val="0"/>
          <w:i w:val="0"/>
          <w:smallCaps w:val="0"/>
          <w:strike w:val="0"/>
          <w:color w:val="000000"/>
          <w:sz w:val="24"/>
          <w:szCs w:val="24"/>
          <w:u w:val="none"/>
          <w:shd w:val="clear" w:fill="auto"/>
          <w:vertAlign w:val="baseline"/>
        </w:rPr>
        <w:t>omparar o valor que está na variável SOMATORIO e o valor encontrado na coluna VL_REPASSE_CONV da tabela CONVENIO</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e</w:t>
      </w:r>
      <w:r>
        <w:rPr>
          <w:rFonts w:ascii="Arial" w:hAnsi="Arial" w:eastAsia="Arial" w:cs="Arial"/>
          <w:b w:val="0"/>
          <w:i w:val="0"/>
          <w:smallCaps w:val="0"/>
          <w:strike w:val="0"/>
          <w:color w:val="000000"/>
          <w:sz w:val="24"/>
          <w:szCs w:val="24"/>
          <w:u w:val="none"/>
          <w:shd w:val="clear" w:fill="auto"/>
          <w:vertAlign w:val="baseline"/>
        </w:rPr>
        <w:t xml:space="preserve">xibir os casos onde o valor da </w:t>
      </w:r>
      <w:r>
        <w:rPr>
          <w:sz w:val="24"/>
          <w:szCs w:val="24"/>
        </w:rPr>
        <w:t>variável</w:t>
      </w:r>
      <w:r>
        <w:rPr>
          <w:rFonts w:ascii="Arial" w:hAnsi="Arial" w:eastAsia="Arial" w:cs="Arial"/>
          <w:b w:val="0"/>
          <w:i w:val="0"/>
          <w:smallCaps w:val="0"/>
          <w:strike w:val="0"/>
          <w:color w:val="000000"/>
          <w:sz w:val="24"/>
          <w:szCs w:val="24"/>
          <w:u w:val="none"/>
          <w:shd w:val="clear" w:fill="auto"/>
          <w:vertAlign w:val="baseline"/>
        </w:rPr>
        <w:t xml:space="preserve"> SOMATORIO excede o valor encontrado na coluna VL_REPASSE_CONV da tabela CONVENIO</w:t>
      </w:r>
      <w:r>
        <w:rPr>
          <w:sz w:val="24"/>
          <w:szCs w:val="24"/>
        </w:rPr>
        <w:t>, conforme mostrado na Figura 13.5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drawing>
          <wp:inline distT="114300" distB="114300" distL="114300" distR="114300">
            <wp:extent cx="5771515" cy="390461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5"/>
                    <a:srcRect/>
                    <a:stretch>
                      <a:fillRect/>
                    </a:stretch>
                  </pic:blipFill>
                  <pic:spPr>
                    <a:xfrm>
                      <a:off x="0" y="0"/>
                      <a:ext cx="5771833" cy="3904739"/>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13.5</w:t>
      </w:r>
    </w:p>
    <w:p>
      <w:pPr>
        <w:spacing w:line="240" w:lineRule="auto"/>
        <w:contextualSpacing w:val="0"/>
        <w:jc w:val="both"/>
        <w:rPr>
          <w:sz w:val="24"/>
          <w:szCs w:val="24"/>
        </w:rPr>
      </w:pPr>
    </w:p>
    <w:p>
      <w:pPr>
        <w:numPr>
          <w:ilvl w:val="0"/>
          <w:numId w:val="64"/>
        </w:numPr>
        <w:spacing w:line="240" w:lineRule="auto"/>
        <w:ind w:left="1440" w:hanging="360"/>
        <w:contextualSpacing/>
        <w:jc w:val="both"/>
        <w:rPr>
          <w:sz w:val="24"/>
          <w:szCs w:val="24"/>
        </w:rPr>
      </w:pPr>
      <w:r>
        <w:rPr>
          <w:sz w:val="24"/>
          <w:szCs w:val="24"/>
        </w:rPr>
        <w:t>Ao clicar em algum resultado (linha) da Figura 13.5, vai abrir uma tela com o detalhamento do convênio, conforme Figura 13.6, abaixo:</w:t>
      </w:r>
    </w:p>
    <w:p>
      <w:pPr>
        <w:spacing w:line="240" w:lineRule="auto"/>
        <w:contextualSpacing w:val="0"/>
        <w:jc w:val="center"/>
        <w:rPr>
          <w:sz w:val="24"/>
          <w:szCs w:val="24"/>
        </w:rPr>
      </w:pPr>
      <w:r>
        <w:rPr>
          <w:sz w:val="24"/>
          <w:szCs w:val="24"/>
        </w:rPr>
        <w:drawing>
          <wp:inline distT="114300" distB="114300" distL="114300" distR="114300">
            <wp:extent cx="5772150" cy="391414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8" name="image19.png"/>
                    <pic:cNvPicPr preferRelativeResize="0"/>
                  </pic:nvPicPr>
                  <pic:blipFill>
                    <a:blip r:embed="rId11"/>
                    <a:srcRect/>
                    <a:stretch>
                      <a:fillRect/>
                    </a:stretch>
                  </pic:blipFill>
                  <pic:spPr>
                    <a:xfrm>
                      <a:off x="0" y="0"/>
                      <a:ext cx="5772150" cy="3914447"/>
                    </a:xfrm>
                    <a:prstGeom prst="rect">
                      <a:avLst/>
                    </a:prstGeom>
                  </pic:spPr>
                </pic:pic>
              </a:graphicData>
            </a:graphic>
          </wp:inline>
        </w:drawing>
      </w:r>
    </w:p>
    <w:p>
      <w:pPr>
        <w:spacing w:line="240" w:lineRule="auto"/>
        <w:contextualSpacing w:val="0"/>
        <w:jc w:val="center"/>
        <w:rPr>
          <w:sz w:val="24"/>
          <w:szCs w:val="24"/>
        </w:rPr>
      </w:pPr>
      <w:r>
        <w:rPr>
          <w:sz w:val="24"/>
          <w:szCs w:val="24"/>
        </w:rPr>
        <w:t>Figura 13.6</w:t>
      </w:r>
    </w:p>
    <w:p>
      <w:pPr>
        <w:numPr>
          <w:ilvl w:val="0"/>
          <w:numId w:val="64"/>
        </w:numPr>
        <w:spacing w:line="240" w:lineRule="auto"/>
        <w:ind w:left="1440" w:hanging="360"/>
        <w:contextualSpacing/>
        <w:jc w:val="both"/>
        <w:rPr>
          <w:sz w:val="24"/>
          <w:szCs w:val="24"/>
        </w:rPr>
      </w:pPr>
      <w:r>
        <w:rPr>
          <w:sz w:val="24"/>
          <w:szCs w:val="24"/>
        </w:rPr>
        <w:t>Ao clicar no link do número da proposta na Figura 13.6 acima, o usuário irá visualizar os dados detalhados da proposta, conforme Figura 13.7 abaixo:</w:t>
      </w:r>
    </w:p>
    <w:p>
      <w:pPr>
        <w:spacing w:line="240" w:lineRule="auto"/>
        <w:contextualSpacing w:val="0"/>
        <w:jc w:val="center"/>
        <w:rPr>
          <w:sz w:val="24"/>
          <w:szCs w:val="24"/>
        </w:rPr>
      </w:pPr>
    </w:p>
    <w:p>
      <w:pPr>
        <w:spacing w:line="240" w:lineRule="auto"/>
        <w:contextualSpacing w:val="0"/>
        <w:jc w:val="center"/>
        <w:rPr>
          <w:sz w:val="24"/>
          <w:szCs w:val="24"/>
        </w:rPr>
      </w:pPr>
      <w:r>
        <w:rPr>
          <w:sz w:val="24"/>
          <w:szCs w:val="24"/>
        </w:rPr>
        <w:drawing>
          <wp:inline distT="114300" distB="114300" distL="114300" distR="114300">
            <wp:extent cx="5767070" cy="3905250"/>
            <wp:effectExtent l="0" t="0" r="0" b="0"/>
            <wp:docPr id="14" name="image25.png"/>
            <wp:cNvGraphicFramePr/>
            <a:graphic xmlns:a="http://schemas.openxmlformats.org/drawingml/2006/main">
              <a:graphicData uri="http://schemas.openxmlformats.org/drawingml/2006/picture">
                <pic:pic xmlns:pic="http://schemas.openxmlformats.org/drawingml/2006/picture">
                  <pic:nvPicPr>
                    <pic:cNvPr id="14" name="image25.png"/>
                    <pic:cNvPicPr preferRelativeResize="0"/>
                  </pic:nvPicPr>
                  <pic:blipFill>
                    <a:blip r:embed="rId12"/>
                    <a:srcRect/>
                    <a:stretch>
                      <a:fillRect/>
                    </a:stretch>
                  </pic:blipFill>
                  <pic:spPr>
                    <a:xfrm>
                      <a:off x="0" y="0"/>
                      <a:ext cx="5767388" cy="3905400"/>
                    </a:xfrm>
                    <a:prstGeom prst="rect">
                      <a:avLst/>
                    </a:prstGeom>
                  </pic:spPr>
                </pic:pic>
              </a:graphicData>
            </a:graphic>
          </wp:inline>
        </w:drawing>
      </w:r>
    </w:p>
    <w:p>
      <w:pPr>
        <w:spacing w:line="240" w:lineRule="auto"/>
        <w:contextualSpacing w:val="0"/>
        <w:jc w:val="center"/>
        <w:rPr>
          <w:sz w:val="24"/>
          <w:szCs w:val="24"/>
        </w:rPr>
      </w:pPr>
      <w:r>
        <w:rPr>
          <w:sz w:val="24"/>
          <w:szCs w:val="24"/>
        </w:rPr>
        <w:t>Figura 13.7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commentRangeStart w:id="5"/>
      <w:r>
        <w:rPr>
          <w:rFonts w:ascii="Arial" w:hAnsi="Arial" w:eastAsia="Arial" w:cs="Arial"/>
          <w:b/>
          <w:i w:val="0"/>
          <w:smallCaps w:val="0"/>
          <w:strike w:val="0"/>
          <w:color w:val="000000"/>
          <w:sz w:val="24"/>
          <w:szCs w:val="24"/>
          <w:u w:val="none"/>
          <w:shd w:val="clear" w:fill="auto"/>
          <w:vertAlign w:val="baseline"/>
        </w:rPr>
        <w:t>Fluxos secundários</w:t>
      </w:r>
      <w:commentRangeEnd w:id="5"/>
      <w:r>
        <w:commentReference w:id="5"/>
      </w:r>
    </w:p>
    <w:p>
      <w:pPr>
        <w:spacing w:line="240" w:lineRule="auto"/>
        <w:contextualSpacing w:val="0"/>
        <w:jc w:val="center"/>
        <w:rPr>
          <w:sz w:val="24"/>
          <w:szCs w:val="24"/>
        </w:rPr>
      </w:pPr>
    </w:p>
    <w:p>
      <w:pPr>
        <w:numPr>
          <w:ilvl w:val="0"/>
          <w:numId w:val="65"/>
        </w:numPr>
        <w:spacing w:line="240" w:lineRule="auto"/>
        <w:ind w:left="720" w:hanging="360"/>
        <w:contextualSpacing/>
        <w:jc w:val="both"/>
        <w:rPr>
          <w:sz w:val="24"/>
          <w:szCs w:val="24"/>
        </w:rPr>
      </w:pPr>
      <w:r>
        <w:rPr>
          <w:sz w:val="24"/>
          <w:szCs w:val="24"/>
        </w:rPr>
        <w:t>Nos passos 5, 6 e 7, caso nenhum outlier seja encontrado no processamento do arquivo, o sistema irá retornar uma mensagem informando isso e voltará ao início do Fluxo de eventos principais.</w:t>
      </w:r>
    </w:p>
    <w:p>
      <w:pPr>
        <w:spacing w:line="240" w:lineRule="auto"/>
        <w:contextualSpacing w:val="0"/>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sz w:val="24"/>
          <w:szCs w:val="24"/>
        </w:rPr>
      </w:pPr>
    </w:p>
    <w:tbl>
      <w:tblPr>
        <w:tblStyle w:val="45"/>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156" w:name="_2rrrqc1" w:colFirst="0" w:colLast="0"/>
            <w:bookmarkEnd w:id="156"/>
            <w:r>
              <w:rPr>
                <w:b/>
                <w:color w:val="000000"/>
                <w:sz w:val="24"/>
                <w:szCs w:val="24"/>
              </w:rPr>
              <w:t xml:space="preserve">14 [UC14] Consultar Convênios por Beneficiário </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Descrição do requisito funcional: </w:t>
      </w:r>
      <w:r>
        <w:rPr>
          <w:rFonts w:ascii="Arial" w:hAnsi="Arial" w:eastAsia="Arial" w:cs="Arial"/>
          <w:b w:val="0"/>
          <w:i w:val="0"/>
          <w:smallCaps w:val="0"/>
          <w:strike w:val="0"/>
          <w:color w:val="000000"/>
          <w:sz w:val="24"/>
          <w:szCs w:val="24"/>
          <w:u w:val="none"/>
          <w:shd w:val="clear" w:fill="auto"/>
          <w:vertAlign w:val="baseline"/>
        </w:rPr>
        <w:t xml:space="preserve">O sistema deverá retornar uma lista com os nomes e quantidade de possíveis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nas quais o parlamentar estejam envolvidos.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Ator: </w:t>
      </w:r>
      <w:r>
        <w:rPr>
          <w:rFonts w:ascii="Arial" w:hAnsi="Arial" w:eastAsia="Arial" w:cs="Arial"/>
          <w:b w:val="0"/>
          <w:i w:val="0"/>
          <w:smallCaps w:val="0"/>
          <w:strike w:val="0"/>
          <w:color w:val="000000"/>
          <w:sz w:val="24"/>
          <w:szCs w:val="24"/>
          <w:u w:val="none"/>
          <w:shd w:val="clear" w:fill="auto"/>
          <w:vertAlign w:val="baseline"/>
        </w:rPr>
        <w:t>Usuário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spacing w:line="240" w:lineRule="auto"/>
        <w:contextualSpacing w:val="0"/>
        <w:jc w:val="both"/>
        <w:rPr>
          <w:sz w:val="24"/>
          <w:szCs w:val="24"/>
        </w:rPr>
      </w:pPr>
      <w:r>
        <w:rPr>
          <w:b/>
          <w:sz w:val="24"/>
          <w:szCs w:val="24"/>
        </w:rPr>
        <w:t>Pré-condição</w:t>
      </w:r>
      <w:r>
        <w:rPr>
          <w:sz w:val="24"/>
          <w:szCs w:val="24"/>
        </w:rPr>
        <w:t>: O banco de dados deve estar devidamente povoado, ou seja, o administrador deve já ter importado todos os arquivos com sucesso como mostrado na Figura 14.1, abaixo.</w:t>
      </w:r>
    </w:p>
    <w:p>
      <w:pPr>
        <w:spacing w:line="240" w:lineRule="auto"/>
        <w:contextualSpacing w:val="0"/>
        <w:jc w:val="center"/>
        <w:rPr>
          <w:sz w:val="24"/>
          <w:szCs w:val="24"/>
        </w:rPr>
      </w:pPr>
      <w:r>
        <w:rPr>
          <w:sz w:val="24"/>
          <w:szCs w:val="24"/>
          <w:highlight w:val="white"/>
        </w:rPr>
        <w:drawing>
          <wp:inline distT="114300" distB="114300" distL="114300" distR="114300">
            <wp:extent cx="5781040" cy="3910965"/>
            <wp:effectExtent l="0" t="0" r="0" b="0"/>
            <wp:docPr id="21" name="image32.jpg"/>
            <wp:cNvGraphicFramePr/>
            <a:graphic xmlns:a="http://schemas.openxmlformats.org/drawingml/2006/main">
              <a:graphicData uri="http://schemas.openxmlformats.org/drawingml/2006/picture">
                <pic:pic xmlns:pic="http://schemas.openxmlformats.org/drawingml/2006/picture">
                  <pic:nvPicPr>
                    <pic:cNvPr id="21" name="image32.jpg"/>
                    <pic:cNvPicPr preferRelativeResize="0"/>
                  </pic:nvPicPr>
                  <pic:blipFill>
                    <a:blip r:embed="rId6"/>
                    <a:srcRect l="72" r="72"/>
                    <a:stretch>
                      <a:fillRect/>
                    </a:stretch>
                  </pic:blipFill>
                  <pic:spPr>
                    <a:xfrm>
                      <a:off x="0" y="0"/>
                      <a:ext cx="5781358" cy="3911183"/>
                    </a:xfrm>
                    <a:prstGeom prst="rect">
                      <a:avLst/>
                    </a:prstGeom>
                  </pic:spPr>
                </pic:pic>
              </a:graphicData>
            </a:graphic>
          </wp:inline>
        </w:drawing>
      </w:r>
    </w:p>
    <w:p>
      <w:pPr>
        <w:spacing w:line="240" w:lineRule="auto"/>
        <w:contextualSpacing w:val="0"/>
        <w:jc w:val="center"/>
        <w:rPr>
          <w:sz w:val="24"/>
          <w:szCs w:val="24"/>
        </w:rPr>
      </w:pPr>
      <w:r>
        <w:rPr>
          <w:sz w:val="24"/>
          <w:szCs w:val="24"/>
        </w:rPr>
        <w:t>Figura 14.1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b/>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Pós-condição</w:t>
      </w:r>
      <w:r>
        <w:rPr>
          <w:rFonts w:ascii="Arial" w:hAnsi="Arial" w:eastAsia="Arial" w:cs="Arial"/>
          <w:b w:val="0"/>
          <w:i w:val="0"/>
          <w:smallCaps w:val="0"/>
          <w:strike w:val="0"/>
          <w:color w:val="000000"/>
          <w:sz w:val="24"/>
          <w:szCs w:val="24"/>
          <w:u w:val="none"/>
          <w:shd w:val="clear" w:fill="auto"/>
          <w:vertAlign w:val="baseline"/>
        </w:rPr>
        <w:t xml:space="preserve">: Os possíveis nomes de parlamentares e os seus indicativos de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devem ser expostos.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Fluxo de eventos principais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Este caso de uso começa quando o usuário clica em “Sistema” no menu principal localizado na tela inicial conforme Figura 14.2</w:t>
      </w:r>
      <w:r>
        <w:rPr>
          <w:sz w:val="24"/>
          <w:szCs w:val="24"/>
        </w:rPr>
        <w:t>;</w:t>
      </w:r>
    </w:p>
    <w:p>
      <w:pPr>
        <w:spacing w:line="240" w:lineRule="auto"/>
        <w:contextualSpacing w:val="0"/>
        <w:jc w:val="center"/>
        <w:rPr>
          <w:sz w:val="24"/>
          <w:szCs w:val="24"/>
        </w:rPr>
      </w:pPr>
      <w:r>
        <w:rPr>
          <w:sz w:val="24"/>
          <w:szCs w:val="24"/>
        </w:rPr>
        <w:drawing>
          <wp:inline distT="114300" distB="114300" distL="114300" distR="114300">
            <wp:extent cx="5771515" cy="391350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7"/>
                    <a:srcRect/>
                    <a:stretch>
                      <a:fillRect/>
                    </a:stretch>
                  </pic:blipFill>
                  <pic:spPr>
                    <a:xfrm>
                      <a:off x="0" y="0"/>
                      <a:ext cx="5771833" cy="3913715"/>
                    </a:xfrm>
                    <a:prstGeom prst="rect">
                      <a:avLst/>
                    </a:prstGeom>
                  </pic:spPr>
                </pic:pic>
              </a:graphicData>
            </a:graphic>
          </wp:inline>
        </w:drawing>
      </w:r>
    </w:p>
    <w:p>
      <w:pPr>
        <w:spacing w:line="240" w:lineRule="auto"/>
        <w:contextualSpacing w:val="0"/>
        <w:jc w:val="center"/>
        <w:rPr>
          <w:sz w:val="24"/>
          <w:szCs w:val="24"/>
        </w:rPr>
      </w:pPr>
      <w:r>
        <w:rPr>
          <w:sz w:val="24"/>
          <w:szCs w:val="24"/>
        </w:rPr>
        <w:t>Figura 14.2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tela “Sistema” o usuário seleciona a opção “Consultar Conv</w:t>
      </w:r>
      <w:r>
        <w:rPr>
          <w:sz w:val="24"/>
          <w:szCs w:val="24"/>
        </w:rPr>
        <w:t xml:space="preserve">ênios </w:t>
      </w:r>
      <w:r>
        <w:rPr>
          <w:rFonts w:ascii="Arial" w:hAnsi="Arial" w:eastAsia="Arial" w:cs="Arial"/>
          <w:b w:val="0"/>
          <w:i w:val="0"/>
          <w:smallCaps w:val="0"/>
          <w:strike w:val="0"/>
          <w:color w:val="000000"/>
          <w:sz w:val="24"/>
          <w:szCs w:val="24"/>
          <w:u w:val="none"/>
          <w:shd w:val="clear" w:fill="auto"/>
          <w:vertAlign w:val="baseline"/>
        </w:rPr>
        <w:t>por Beneficiário” no campo designado conforme Figura 14.3;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drawing>
          <wp:inline distT="114300" distB="114300" distL="114300" distR="114300">
            <wp:extent cx="5771515" cy="3904615"/>
            <wp:effectExtent l="0" t="0" r="0" b="0"/>
            <wp:docPr id="27" name="image39.png"/>
            <wp:cNvGraphicFramePr/>
            <a:graphic xmlns:a="http://schemas.openxmlformats.org/drawingml/2006/main">
              <a:graphicData uri="http://schemas.openxmlformats.org/drawingml/2006/picture">
                <pic:pic xmlns:pic="http://schemas.openxmlformats.org/drawingml/2006/picture">
                  <pic:nvPicPr>
                    <pic:cNvPr id="27" name="image39.png"/>
                    <pic:cNvPicPr preferRelativeResize="0"/>
                  </pic:nvPicPr>
                  <pic:blipFill>
                    <a:blip r:embed="rId16"/>
                    <a:srcRect/>
                    <a:stretch>
                      <a:fillRect/>
                    </a:stretch>
                  </pic:blipFill>
                  <pic:spPr>
                    <a:xfrm>
                      <a:off x="0" y="0"/>
                      <a:ext cx="5772119" cy="390493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14.3</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usuário deve inserir parte do nome do beneficiário que deseja pesquisar, como mostrado na Figura 14.4 abaixo. E então, o sistema faz a busca e preenche o nome completo do beneficiário;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drawing>
          <wp:inline distT="114300" distB="114300" distL="114300" distR="114300">
            <wp:extent cx="5781040" cy="389318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10" name="image21.png"/>
                    <pic:cNvPicPr preferRelativeResize="0"/>
                  </pic:nvPicPr>
                  <pic:blipFill>
                    <a:blip r:embed="rId17"/>
                    <a:srcRect/>
                    <a:stretch>
                      <a:fillRect/>
                    </a:stretch>
                  </pic:blipFill>
                  <pic:spPr>
                    <a:xfrm>
                      <a:off x="0" y="0"/>
                      <a:ext cx="5781358" cy="38932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14.4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a consulta por data inserindo a data inicial e final conforme Figura 14.4</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por local inserindo o Estado e/ou o Município que queira buscar, tamb</w:t>
      </w:r>
      <w:r>
        <w:rPr>
          <w:sz w:val="24"/>
          <w:szCs w:val="24"/>
        </w:rPr>
        <w:t>ém mostrado na Figura 14.4</w:t>
      </w:r>
      <w:r>
        <w:rPr>
          <w:rFonts w:ascii="Arial" w:hAnsi="Arial" w:eastAsia="Arial" w:cs="Arial"/>
          <w:b w:val="0"/>
          <w:i w:val="0"/>
          <w:smallCaps w:val="0"/>
          <w:strike w:val="0"/>
          <w:color w:val="000000"/>
          <w:sz w:val="24"/>
          <w:szCs w:val="24"/>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Após a inserção dos filtros desejados o usuário deve clicar em “Aplicar” </w:t>
      </w:r>
      <w:r>
        <w:rPr>
          <w:sz w:val="24"/>
          <w:szCs w:val="24"/>
        </w:rPr>
        <w:t>conforme Figura 14.4,</w:t>
      </w:r>
      <w:r>
        <w:rPr>
          <w:rFonts w:ascii="Arial" w:hAnsi="Arial" w:eastAsia="Arial" w:cs="Arial"/>
          <w:b w:val="0"/>
          <w:i w:val="0"/>
          <w:smallCaps w:val="0"/>
          <w:strike w:val="0"/>
          <w:color w:val="000000"/>
          <w:sz w:val="24"/>
          <w:szCs w:val="24"/>
          <w:u w:val="none"/>
          <w:shd w:val="clear" w:fill="auto"/>
          <w:vertAlign w:val="baseline"/>
        </w:rPr>
        <w:t xml:space="preserve"> para visualizar os resultados;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então, irá consultar</w:t>
      </w:r>
      <w:r>
        <w:rPr>
          <w:rFonts w:ascii="Arial" w:hAnsi="Arial" w:eastAsia="Arial" w:cs="Arial"/>
          <w:b w:val="0"/>
          <w:i w:val="0"/>
          <w:smallCaps w:val="0"/>
          <w:strike w:val="0"/>
          <w:color w:val="000000"/>
          <w:sz w:val="24"/>
          <w:szCs w:val="24"/>
          <w:u w:val="none"/>
          <w:shd w:val="clear" w:fill="auto"/>
          <w:vertAlign w:val="baseline"/>
        </w:rPr>
        <w:t xml:space="preserve"> na tabela “pagamento” na coluna VL_PAGO nas linhas onde o valor da coluna NR_CONVENIO seja igual ao valor NR_CONVENIO da tabela CONVENIO e salvar numa variável SOMATORIO o somatório dos valores encontrados na consulta</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c</w:t>
      </w:r>
      <w:r>
        <w:rPr>
          <w:rFonts w:ascii="Arial" w:hAnsi="Arial" w:eastAsia="Arial" w:cs="Arial"/>
          <w:b w:val="0"/>
          <w:i w:val="0"/>
          <w:smallCaps w:val="0"/>
          <w:strike w:val="0"/>
          <w:color w:val="000000"/>
          <w:sz w:val="24"/>
          <w:szCs w:val="24"/>
          <w:u w:val="none"/>
          <w:shd w:val="clear" w:fill="auto"/>
          <w:vertAlign w:val="baseline"/>
        </w:rPr>
        <w:t>omparar o valor que está na variável SOMATORIO e o valor encontrado na coluna VL_REPASSE_CONV da tabela CONVENIO</w:t>
      </w:r>
      <w:r>
        <w:rPr>
          <w:sz w:val="24"/>
          <w:szCs w:val="24"/>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sz w:val="24"/>
          <w:szCs w:val="24"/>
        </w:rPr>
        <w:t>O sistema irá e</w:t>
      </w:r>
      <w:r>
        <w:rPr>
          <w:rFonts w:ascii="Arial" w:hAnsi="Arial" w:eastAsia="Arial" w:cs="Arial"/>
          <w:b w:val="0"/>
          <w:i w:val="0"/>
          <w:smallCaps w:val="0"/>
          <w:strike w:val="0"/>
          <w:color w:val="000000"/>
          <w:sz w:val="24"/>
          <w:szCs w:val="24"/>
          <w:u w:val="none"/>
          <w:shd w:val="clear" w:fill="auto"/>
          <w:vertAlign w:val="baseline"/>
        </w:rPr>
        <w:t xml:space="preserve">xibir os casos onde o valor da </w:t>
      </w:r>
      <w:r>
        <w:rPr>
          <w:sz w:val="24"/>
          <w:szCs w:val="24"/>
        </w:rPr>
        <w:t>variável</w:t>
      </w:r>
      <w:r>
        <w:rPr>
          <w:rFonts w:ascii="Arial" w:hAnsi="Arial" w:eastAsia="Arial" w:cs="Arial"/>
          <w:b w:val="0"/>
          <w:i w:val="0"/>
          <w:smallCaps w:val="0"/>
          <w:strike w:val="0"/>
          <w:color w:val="000000"/>
          <w:sz w:val="24"/>
          <w:szCs w:val="24"/>
          <w:u w:val="none"/>
          <w:shd w:val="clear" w:fill="auto"/>
          <w:vertAlign w:val="baseline"/>
        </w:rPr>
        <w:t xml:space="preserve"> SOMATORIO excede o valor encontrado na coluna VL_REPASSE_CONV da tabela CONVENIO</w:t>
      </w:r>
      <w:r>
        <w:rPr>
          <w:sz w:val="24"/>
          <w:szCs w:val="24"/>
        </w:rPr>
        <w:t>, conforme mostrado na Figura 14.5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sz w:val="24"/>
          <w:szCs w:val="24"/>
        </w:rPr>
      </w:pPr>
      <w:r>
        <w:rPr>
          <w:sz w:val="24"/>
          <w:szCs w:val="24"/>
        </w:rPr>
        <w:drawing>
          <wp:inline distT="114300" distB="114300" distL="114300" distR="114300">
            <wp:extent cx="5781040" cy="391096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13" name="image24.png"/>
                    <pic:cNvPicPr preferRelativeResize="0"/>
                  </pic:nvPicPr>
                  <pic:blipFill>
                    <a:blip r:embed="rId18"/>
                    <a:srcRect/>
                    <a:stretch>
                      <a:fillRect/>
                    </a:stretch>
                  </pic:blipFill>
                  <pic:spPr>
                    <a:xfrm>
                      <a:off x="0" y="0"/>
                      <a:ext cx="5781358" cy="3911183"/>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sz w:val="24"/>
          <w:szCs w:val="24"/>
        </w:rPr>
      </w:pPr>
      <w:r>
        <w:rPr>
          <w:sz w:val="24"/>
          <w:szCs w:val="24"/>
        </w:rPr>
        <w:t>Figura 14.5</w:t>
      </w:r>
    </w:p>
    <w:p>
      <w:pPr>
        <w:spacing w:line="240" w:lineRule="auto"/>
        <w:contextualSpacing w:val="0"/>
        <w:jc w:val="both"/>
        <w:rPr>
          <w:sz w:val="24"/>
          <w:szCs w:val="24"/>
        </w:rPr>
      </w:pPr>
    </w:p>
    <w:p>
      <w:pPr>
        <w:numPr>
          <w:ilvl w:val="0"/>
          <w:numId w:val="68"/>
        </w:numPr>
        <w:spacing w:line="240" w:lineRule="auto"/>
        <w:ind w:left="1440" w:hanging="360"/>
        <w:contextualSpacing/>
        <w:jc w:val="both"/>
        <w:rPr>
          <w:sz w:val="24"/>
          <w:szCs w:val="24"/>
        </w:rPr>
      </w:pPr>
      <w:r>
        <w:rPr>
          <w:sz w:val="24"/>
          <w:szCs w:val="24"/>
        </w:rPr>
        <w:t>Ao clicar em algum resultado (linha) da Figura 14.5, vai abrir uma tela com o detalhamento do convênio, conforme Figura 14.6, abaixo;</w:t>
      </w:r>
    </w:p>
    <w:p>
      <w:pPr>
        <w:spacing w:line="240" w:lineRule="auto"/>
        <w:contextualSpacing w:val="0"/>
        <w:jc w:val="center"/>
        <w:rPr>
          <w:sz w:val="24"/>
          <w:szCs w:val="24"/>
        </w:rPr>
      </w:pPr>
      <w:r>
        <w:rPr>
          <w:sz w:val="24"/>
          <w:szCs w:val="24"/>
        </w:rPr>
        <w:drawing>
          <wp:inline distT="114300" distB="114300" distL="114300" distR="114300">
            <wp:extent cx="5772150" cy="3914140"/>
            <wp:effectExtent l="0" t="0" r="0" b="0"/>
            <wp:docPr id="32" name="image46.png"/>
            <wp:cNvGraphicFramePr/>
            <a:graphic xmlns:a="http://schemas.openxmlformats.org/drawingml/2006/main">
              <a:graphicData uri="http://schemas.openxmlformats.org/drawingml/2006/picture">
                <pic:pic xmlns:pic="http://schemas.openxmlformats.org/drawingml/2006/picture">
                  <pic:nvPicPr>
                    <pic:cNvPr id="32" name="image46.png"/>
                    <pic:cNvPicPr preferRelativeResize="0"/>
                  </pic:nvPicPr>
                  <pic:blipFill>
                    <a:blip r:embed="rId11"/>
                    <a:srcRect/>
                    <a:stretch>
                      <a:fillRect/>
                    </a:stretch>
                  </pic:blipFill>
                  <pic:spPr>
                    <a:xfrm>
                      <a:off x="0" y="0"/>
                      <a:ext cx="5772150" cy="3914447"/>
                    </a:xfrm>
                    <a:prstGeom prst="rect">
                      <a:avLst/>
                    </a:prstGeom>
                  </pic:spPr>
                </pic:pic>
              </a:graphicData>
            </a:graphic>
          </wp:inline>
        </w:drawing>
      </w:r>
    </w:p>
    <w:p>
      <w:pPr>
        <w:spacing w:line="240" w:lineRule="auto"/>
        <w:contextualSpacing w:val="0"/>
        <w:jc w:val="center"/>
        <w:rPr>
          <w:sz w:val="24"/>
          <w:szCs w:val="24"/>
        </w:rPr>
      </w:pPr>
      <w:r>
        <w:rPr>
          <w:sz w:val="24"/>
          <w:szCs w:val="24"/>
        </w:rPr>
        <w:t>Figura 14.6</w:t>
      </w:r>
    </w:p>
    <w:p>
      <w:pPr>
        <w:numPr>
          <w:ilvl w:val="0"/>
          <w:numId w:val="68"/>
        </w:numPr>
        <w:spacing w:line="240" w:lineRule="auto"/>
        <w:ind w:left="1440" w:hanging="360"/>
        <w:contextualSpacing/>
        <w:jc w:val="both"/>
        <w:rPr>
          <w:sz w:val="24"/>
          <w:szCs w:val="24"/>
        </w:rPr>
      </w:pPr>
      <w:r>
        <w:rPr>
          <w:sz w:val="24"/>
          <w:szCs w:val="24"/>
        </w:rPr>
        <w:t>Ao clicar no link do número da proposta na Figura 14.6 acima, o usuário irá visualizar os dados detalhados da proposta, conforme Figura 14.7 abaixo;</w:t>
      </w:r>
    </w:p>
    <w:p>
      <w:pPr>
        <w:spacing w:line="240" w:lineRule="auto"/>
        <w:contextualSpacing w:val="0"/>
        <w:jc w:val="center"/>
        <w:rPr>
          <w:sz w:val="24"/>
          <w:szCs w:val="24"/>
        </w:rPr>
      </w:pPr>
      <w:r>
        <w:rPr>
          <w:sz w:val="24"/>
          <w:szCs w:val="24"/>
        </w:rPr>
        <w:drawing>
          <wp:inline distT="114300" distB="114300" distL="114300" distR="114300">
            <wp:extent cx="5767070" cy="3905250"/>
            <wp:effectExtent l="0" t="0" r="0" b="0"/>
            <wp:docPr id="33" name="image47.png"/>
            <wp:cNvGraphicFramePr/>
            <a:graphic xmlns:a="http://schemas.openxmlformats.org/drawingml/2006/main">
              <a:graphicData uri="http://schemas.openxmlformats.org/drawingml/2006/picture">
                <pic:pic xmlns:pic="http://schemas.openxmlformats.org/drawingml/2006/picture">
                  <pic:nvPicPr>
                    <pic:cNvPr id="33" name="image47.png"/>
                    <pic:cNvPicPr preferRelativeResize="0"/>
                  </pic:nvPicPr>
                  <pic:blipFill>
                    <a:blip r:embed="rId12"/>
                    <a:srcRect/>
                    <a:stretch>
                      <a:fillRect/>
                    </a:stretch>
                  </pic:blipFill>
                  <pic:spPr>
                    <a:xfrm>
                      <a:off x="0" y="0"/>
                      <a:ext cx="5767388" cy="3905400"/>
                    </a:xfrm>
                    <a:prstGeom prst="rect">
                      <a:avLst/>
                    </a:prstGeom>
                  </pic:spPr>
                </pic:pic>
              </a:graphicData>
            </a:graphic>
          </wp:inline>
        </w:drawing>
      </w:r>
    </w:p>
    <w:p>
      <w:pPr>
        <w:spacing w:line="240" w:lineRule="auto"/>
        <w:contextualSpacing w:val="0"/>
        <w:jc w:val="center"/>
        <w:rPr>
          <w:sz w:val="24"/>
          <w:szCs w:val="24"/>
        </w:rPr>
      </w:pPr>
      <w:r>
        <w:rPr>
          <w:sz w:val="24"/>
          <w:szCs w:val="24"/>
        </w:rPr>
        <w:t>Figura 14.7</w:t>
      </w: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jc w:val="both"/>
        <w:rPr>
          <w:sz w:val="24"/>
          <w:szCs w:val="24"/>
        </w:rPr>
      </w:pPr>
      <w:r>
        <w:rPr>
          <w:b/>
          <w:sz w:val="24"/>
          <w:szCs w:val="24"/>
        </w:rPr>
        <w:t>Fluxos secundários</w:t>
      </w:r>
    </w:p>
    <w:p>
      <w:pPr>
        <w:spacing w:line="240" w:lineRule="auto"/>
        <w:contextualSpacing w:val="0"/>
        <w:jc w:val="center"/>
        <w:rPr>
          <w:sz w:val="24"/>
          <w:szCs w:val="24"/>
        </w:rPr>
      </w:pPr>
    </w:p>
    <w:p>
      <w:pPr>
        <w:numPr>
          <w:ilvl w:val="0"/>
          <w:numId w:val="69"/>
        </w:numPr>
        <w:spacing w:line="240" w:lineRule="auto"/>
        <w:ind w:left="720" w:hanging="360"/>
        <w:contextualSpacing/>
        <w:jc w:val="both"/>
        <w:rPr>
          <w:sz w:val="24"/>
          <w:szCs w:val="24"/>
        </w:rPr>
      </w:pPr>
      <w:r>
        <w:rPr>
          <w:sz w:val="24"/>
          <w:szCs w:val="24"/>
        </w:rPr>
        <w:t>Nos passos 5, 6 e 7, caso nenhum outlier seja encontrado no processamento do arquivo, o sistema irá retornar uma mensagem informando isso e voltará ao início do Fluxo de eventos principais.</w:t>
      </w: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spacing w:line="240" w:lineRule="auto"/>
        <w:contextualSpacing w:val="0"/>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rPr>
          <w:b/>
          <w:sz w:val="24"/>
          <w:szCs w:val="24"/>
        </w:rPr>
      </w:pPr>
    </w:p>
    <w:tbl>
      <w:tblPr>
        <w:tblStyle w:val="46"/>
        <w:tblW w:w="96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40"/>
      </w:tblGrid>
      <w:tr>
        <w:tc>
          <w:tcPr>
            <w:tcW w:w="9640" w:type="dxa"/>
            <w:shd w:val="clear" w:color="auto" w:fill="auto"/>
            <w:tcMar>
              <w:top w:w="100" w:type="dxa"/>
              <w:left w:w="100" w:type="dxa"/>
              <w:bottom w:w="100" w:type="dxa"/>
              <w:right w:w="100" w:type="dxa"/>
            </w:tcMar>
          </w:tcPr>
          <w:p>
            <w:pPr>
              <w:pStyle w:val="4"/>
              <w:widowControl w:val="0"/>
              <w:spacing w:before="0" w:after="0" w:line="240" w:lineRule="auto"/>
              <w:contextualSpacing w:val="0"/>
              <w:jc w:val="both"/>
              <w:rPr>
                <w:b/>
                <w:color w:val="000000"/>
                <w:sz w:val="24"/>
                <w:szCs w:val="24"/>
              </w:rPr>
            </w:pPr>
            <w:bookmarkStart w:id="157" w:name="_16x20ju" w:colFirst="0" w:colLast="0"/>
            <w:bookmarkEnd w:id="157"/>
            <w:r>
              <w:rPr>
                <w:b/>
                <w:color w:val="000000"/>
                <w:sz w:val="24"/>
                <w:szCs w:val="24"/>
              </w:rPr>
              <w:t>15 [UC15] Listar os Parlamentares Outliers</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Prioridade</w:t>
      </w:r>
      <w:r>
        <w:rPr>
          <w:rFonts w:ascii="Arial" w:hAnsi="Arial" w:eastAsia="Arial" w:cs="Arial"/>
          <w:b w:val="0"/>
          <w:i w:val="0"/>
          <w:smallCaps w:val="0"/>
          <w:strike w:val="0"/>
          <w:color w:val="000000"/>
          <w:sz w:val="24"/>
          <w:szCs w:val="24"/>
          <w:u w:val="none"/>
          <w:shd w:val="clear" w:fill="auto"/>
          <w:vertAlign w:val="baseline"/>
        </w:rPr>
        <w:t>: Essencial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color w:val="0000FF"/>
          <w:sz w:val="24"/>
          <w:szCs w:val="24"/>
        </w:rPr>
      </w:pPr>
      <w:r>
        <w:rPr>
          <w:rFonts w:ascii="Arial" w:hAnsi="Arial" w:eastAsia="Arial" w:cs="Arial"/>
          <w:b/>
          <w:i w:val="0"/>
          <w:smallCaps w:val="0"/>
          <w:strike w:val="0"/>
          <w:color w:val="000000"/>
          <w:sz w:val="24"/>
          <w:szCs w:val="24"/>
          <w:u w:val="none"/>
          <w:shd w:val="clear" w:fill="auto"/>
          <w:vertAlign w:val="baseline"/>
        </w:rPr>
        <w:t xml:space="preserve">Descrição do requisito funcional: </w:t>
      </w:r>
      <w:r>
        <w:rPr>
          <w:rFonts w:ascii="Arial" w:hAnsi="Arial" w:eastAsia="Arial" w:cs="Arial"/>
          <w:b w:val="0"/>
          <w:i w:val="0"/>
          <w:smallCaps w:val="0"/>
          <w:strike w:val="0"/>
          <w:color w:val="000000"/>
          <w:sz w:val="24"/>
          <w:szCs w:val="24"/>
          <w:u w:val="none"/>
          <w:shd w:val="clear" w:fill="auto"/>
          <w:vertAlign w:val="baseline"/>
        </w:rPr>
        <w:t xml:space="preserve">O sistema deverá retornar uma lista com os nomes e quantidade de possíveis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 xml:space="preserve">nas quais os parlamentares estejam envolvidos.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 xml:space="preserve">Ator: </w:t>
      </w:r>
      <w:r>
        <w:rPr>
          <w:rFonts w:ascii="Arial" w:hAnsi="Arial" w:eastAsia="Arial" w:cs="Arial"/>
          <w:b w:val="0"/>
          <w:i w:val="0"/>
          <w:smallCaps w:val="0"/>
          <w:strike w:val="0"/>
          <w:color w:val="000000"/>
          <w:sz w:val="24"/>
          <w:szCs w:val="24"/>
          <w:u w:val="none"/>
          <w:shd w:val="clear" w:fill="auto"/>
          <w:vertAlign w:val="baseline"/>
        </w:rPr>
        <w:t>Usuário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Pré-condição</w:t>
      </w:r>
      <w:r>
        <w:rPr>
          <w:rFonts w:ascii="Arial" w:hAnsi="Arial" w:eastAsia="Arial" w:cs="Arial"/>
          <w:b w:val="0"/>
          <w:i w:val="0"/>
          <w:smallCaps w:val="0"/>
          <w:strike w:val="0"/>
          <w:color w:val="000000"/>
          <w:sz w:val="24"/>
          <w:szCs w:val="24"/>
          <w:u w:val="none"/>
          <w:shd w:val="clear" w:fill="auto"/>
          <w:vertAlign w:val="baseline"/>
        </w:rPr>
        <w:t>: O banco de dados deve estar devidamente povoado.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Pós-condição</w:t>
      </w:r>
      <w:r>
        <w:rPr>
          <w:rFonts w:ascii="Arial" w:hAnsi="Arial" w:eastAsia="Arial" w:cs="Arial"/>
          <w:b w:val="0"/>
          <w:i w:val="0"/>
          <w:smallCaps w:val="0"/>
          <w:strike w:val="0"/>
          <w:color w:val="000000"/>
          <w:sz w:val="24"/>
          <w:szCs w:val="24"/>
          <w:u w:val="none"/>
          <w:shd w:val="clear" w:fill="auto"/>
          <w:vertAlign w:val="baseline"/>
        </w:rPr>
        <w:t xml:space="preserve">: Os possíveis nomes de parlamentares e os seus indicativos de </w:t>
      </w:r>
      <w:r>
        <w:rPr>
          <w:sz w:val="24"/>
          <w:szCs w:val="24"/>
        </w:rPr>
        <w:t xml:space="preserve">outliers </w:t>
      </w:r>
      <w:r>
        <w:rPr>
          <w:rFonts w:ascii="Arial" w:hAnsi="Arial" w:eastAsia="Arial" w:cs="Arial"/>
          <w:b w:val="0"/>
          <w:i w:val="0"/>
          <w:smallCaps w:val="0"/>
          <w:strike w:val="0"/>
          <w:color w:val="000000"/>
          <w:sz w:val="24"/>
          <w:szCs w:val="24"/>
          <w:u w:val="none"/>
          <w:shd w:val="clear" w:fill="auto"/>
          <w:vertAlign w:val="baseline"/>
        </w:rPr>
        <w:t xml:space="preserve">devem ser expostos, </w:t>
      </w:r>
      <w:commentRangeStart w:id="6"/>
      <w:r>
        <w:rPr>
          <w:rFonts w:ascii="Arial" w:hAnsi="Arial" w:eastAsia="Arial" w:cs="Arial"/>
          <w:b w:val="0"/>
          <w:i w:val="0"/>
          <w:smallCaps w:val="0"/>
          <w:strike w:val="0"/>
          <w:color w:val="000000"/>
          <w:sz w:val="24"/>
          <w:szCs w:val="24"/>
          <w:u w:val="none"/>
          <w:shd w:val="clear" w:fill="auto"/>
          <w:vertAlign w:val="baseline"/>
        </w:rPr>
        <w:t xml:space="preserve">onde o resultado </w:t>
      </w:r>
      <w:r>
        <w:rPr>
          <w:sz w:val="24"/>
          <w:szCs w:val="24"/>
        </w:rPr>
        <w:t>aparecerá ordenado de forma decrescente, ou seja, os primeiros da lista serão os que possuem mais outliers.</w:t>
      </w:r>
      <w:commentRangeEnd w:id="6"/>
      <w:r>
        <w:commentReference w:id="6"/>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Pr>
        <w:t>Fluxo de eventos principais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commentRangeStart w:id="7"/>
      <w:r>
        <w:rPr>
          <w:rFonts w:ascii="Arial" w:hAnsi="Arial" w:eastAsia="Arial" w:cs="Arial"/>
          <w:b w:val="0"/>
          <w:i w:val="0"/>
          <w:smallCaps w:val="0"/>
          <w:strike w:val="0"/>
          <w:color w:val="000000"/>
          <w:sz w:val="24"/>
          <w:szCs w:val="24"/>
          <w:u w:val="none"/>
          <w:shd w:val="clear" w:fill="auto"/>
          <w:vertAlign w:val="baseline"/>
        </w:rPr>
        <w:t>Este caso de uso começa quando o usuário clica em “Sistema” no menu principal localizado na tela inicial conforme Figura 15.2</w:t>
      </w:r>
      <w:r>
        <w:rPr>
          <w:sz w:val="24"/>
          <w:szCs w:val="24"/>
        </w:rPr>
        <w:t>, abaixo;</w:t>
      </w: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Na tela “Sistema” o usuário seleciona a opção “Listar os Parlamentares Outliers” no campo designado conforme Figura 15.3, abaixo;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r>
        <w:rPr>
          <w:sz w:val="24"/>
          <w:szCs w:val="24"/>
        </w:rPr>
        <w:drawing>
          <wp:inline distT="114300" distB="114300" distL="114300" distR="114300">
            <wp:extent cx="6123940" cy="4140200"/>
            <wp:effectExtent l="0" t="0" r="0" b="0"/>
            <wp:docPr id="28" name="image41.png"/>
            <wp:cNvGraphicFramePr/>
            <a:graphic xmlns:a="http://schemas.openxmlformats.org/drawingml/2006/main">
              <a:graphicData uri="http://schemas.openxmlformats.org/drawingml/2006/picture">
                <pic:pic xmlns:pic="http://schemas.openxmlformats.org/drawingml/2006/picture">
                  <pic:nvPicPr>
                    <pic:cNvPr id="28" name="image41.png"/>
                    <pic:cNvPicPr preferRelativeResize="0"/>
                  </pic:nvPicPr>
                  <pic:blipFill>
                    <a:blip r:embed="rId19"/>
                    <a:srcRect/>
                    <a:stretch>
                      <a:fillRect/>
                    </a:stretch>
                  </pic:blipFill>
                  <pic:spPr>
                    <a:xfrm>
                      <a:off x="0" y="0"/>
                      <a:ext cx="6123940" cy="41402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center"/>
        <w:rPr>
          <w:sz w:val="24"/>
          <w:szCs w:val="24"/>
        </w:rPr>
      </w:pPr>
      <w:r>
        <w:rPr>
          <w:sz w:val="24"/>
          <w:szCs w:val="24"/>
        </w:rPr>
        <w:t>Figura 15.3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both"/>
        <w:rPr>
          <w:sz w:val="24"/>
          <w:szCs w:val="24"/>
        </w:rPr>
      </w:pP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a consulta por data inserindo a data inicial e final conforme Figura 15.4</w:t>
      </w:r>
      <w:r>
        <w:rPr>
          <w:sz w:val="24"/>
          <w:szCs w:val="24"/>
        </w:rPr>
        <w:t>;</w:t>
      </w: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O usuário pode filtrar por local inserindo o Estado e/ou o Município que queira buscar;</w:t>
      </w: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Após a inserção dos filtros desejados o usuário deve clicar em “Aplicar” para visualizar os resultados conforme Figura 15.5;</w:t>
      </w: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Consulta na tabela “pagamento” na coluna VL_PAGO nas linhas onde o valor da coluna NR_CONVENIO seja igual ao valor NR_CONVENIO da tabela CONVENIO e salvar numa variável SOMATORIO o somatório dos valores encontrados na consulta.</w:t>
      </w: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Compara o valor que está na variável SOMATORIO e o valor encontrado na coluna VL_REPASSE_CONV da tabela CONVENIO.</w:t>
      </w: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jc w:val="both"/>
        <w:rPr>
          <w:rFonts w:ascii="Arial" w:hAnsi="Arial" w:eastAsia="Arial" w:cs="Arial"/>
          <w:b w:val="0"/>
          <w:i w:val="0"/>
          <w:smallCaps w:val="0"/>
          <w:strike w:val="0"/>
          <w:color w:val="000000"/>
          <w:sz w:val="24"/>
          <w:szCs w:val="24"/>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 xml:space="preserve">Exibirá os casos onde o valor da </w:t>
      </w:r>
      <w:r>
        <w:rPr>
          <w:sz w:val="24"/>
          <w:szCs w:val="24"/>
        </w:rPr>
        <w:t>variável</w:t>
      </w:r>
      <w:r>
        <w:rPr>
          <w:rFonts w:ascii="Arial" w:hAnsi="Arial" w:eastAsia="Arial" w:cs="Arial"/>
          <w:b w:val="0"/>
          <w:i w:val="0"/>
          <w:smallCaps w:val="0"/>
          <w:strike w:val="0"/>
          <w:color w:val="000000"/>
          <w:sz w:val="24"/>
          <w:szCs w:val="24"/>
          <w:u w:val="none"/>
          <w:shd w:val="clear" w:fill="auto"/>
          <w:vertAlign w:val="baseline"/>
        </w:rPr>
        <w:t xml:space="preserve"> SOMATORIO excede o valor encontrado na coluna VL_REPASSE_CONV da tabela CONVENIO.</w:t>
      </w:r>
    </w:p>
    <w:p>
      <w:pPr>
        <w:spacing w:line="240" w:lineRule="auto"/>
        <w:contextualSpacing w:val="0"/>
        <w:rPr>
          <w:sz w:val="24"/>
          <w:szCs w:val="24"/>
        </w:rPr>
      </w:pPr>
      <w:commentRangeEnd w:id="7"/>
      <w:r>
        <w:commentReference w:id="7"/>
      </w:r>
    </w:p>
    <w:p>
      <w:pPr>
        <w:spacing w:line="240" w:lineRule="auto"/>
        <w:contextualSpacing w:val="0"/>
        <w:jc w:val="both"/>
        <w:rPr>
          <w:sz w:val="24"/>
          <w:szCs w:val="24"/>
        </w:rPr>
      </w:pPr>
      <w:r>
        <w:rPr>
          <w:b/>
          <w:sz w:val="24"/>
          <w:szCs w:val="24"/>
        </w:rPr>
        <w:t>Fluxos secundários</w:t>
      </w:r>
    </w:p>
    <w:p>
      <w:pPr>
        <w:spacing w:line="240" w:lineRule="auto"/>
        <w:contextualSpacing w:val="0"/>
        <w:jc w:val="center"/>
        <w:rPr>
          <w:sz w:val="24"/>
          <w:szCs w:val="24"/>
        </w:rPr>
      </w:pPr>
    </w:p>
    <w:p>
      <w:pPr>
        <w:numPr>
          <w:ilvl w:val="0"/>
          <w:numId w:val="72"/>
        </w:numPr>
        <w:spacing w:line="240" w:lineRule="auto"/>
        <w:ind w:left="720" w:hanging="360"/>
        <w:contextualSpacing/>
        <w:jc w:val="both"/>
        <w:rPr>
          <w:sz w:val="24"/>
          <w:szCs w:val="24"/>
        </w:rPr>
      </w:pPr>
      <w:r>
        <w:rPr>
          <w:sz w:val="24"/>
          <w:szCs w:val="24"/>
        </w:rPr>
        <w:t>Nos passos 6, 7 e 8, caso nenhum outlier seja encontrado no processamento do arquivo, o sistema irá retornar uma mensagem informando isso e voltará ao início do Fluxo de eventos principais.</w:t>
      </w:r>
    </w:p>
    <w:p>
      <w:pPr>
        <w:pStyle w:val="3"/>
        <w:spacing w:line="240" w:lineRule="auto"/>
        <w:contextualSpacing w:val="0"/>
        <w:jc w:val="both"/>
        <w:rPr>
          <w:b/>
          <w:sz w:val="24"/>
          <w:szCs w:val="24"/>
        </w:rPr>
      </w:pPr>
      <w:bookmarkStart w:id="158" w:name="_3qwpj7n" w:colFirst="0" w:colLast="0"/>
      <w:bookmarkEnd w:id="158"/>
      <w:r>
        <w:rPr>
          <w:b/>
          <w:sz w:val="24"/>
          <w:szCs w:val="24"/>
        </w:rPr>
        <w:t>4. Requisitos não-funcionais</w:t>
      </w:r>
    </w:p>
    <w:p>
      <w:pPr>
        <w:pStyle w:val="4"/>
        <w:spacing w:before="0" w:after="0"/>
        <w:contextualSpacing w:val="0"/>
        <w:jc w:val="both"/>
        <w:rPr>
          <w:b/>
          <w:color w:val="000000"/>
          <w:sz w:val="24"/>
          <w:szCs w:val="24"/>
        </w:rPr>
      </w:pPr>
      <w:bookmarkStart w:id="159" w:name="_261ztfg" w:colFirst="0" w:colLast="0"/>
      <w:bookmarkEnd w:id="159"/>
    </w:p>
    <w:p>
      <w:pPr>
        <w:pStyle w:val="4"/>
        <w:spacing w:before="0" w:after="0"/>
        <w:contextualSpacing w:val="0"/>
        <w:jc w:val="both"/>
        <w:rPr>
          <w:b/>
          <w:color w:val="000000"/>
          <w:sz w:val="24"/>
          <w:szCs w:val="24"/>
        </w:rPr>
      </w:pPr>
      <w:bookmarkStart w:id="160" w:name="_l7a3n9" w:colFirst="0" w:colLast="0"/>
      <w:bookmarkEnd w:id="160"/>
      <w:r>
        <w:rPr>
          <w:b/>
          <w:color w:val="000000"/>
          <w:sz w:val="24"/>
          <w:szCs w:val="24"/>
        </w:rPr>
        <w:t>4.1 Usabilidade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1" w:name="_356xmb2" w:colFirst="0" w:colLast="0"/>
      <w:bookmarkEnd w:id="161"/>
      <w:r>
        <w:rPr>
          <w:rFonts w:ascii="Arial" w:hAnsi="Arial" w:eastAsia="Arial" w:cs="Arial"/>
          <w:b w:val="0"/>
          <w:i w:val="0"/>
          <w:smallCaps w:val="0"/>
          <w:strike w:val="0"/>
          <w:color w:val="000000"/>
          <w:sz w:val="24"/>
          <w:szCs w:val="24"/>
          <w:u w:val="none"/>
          <w:shd w:val="clear" w:fill="auto"/>
          <w:vertAlign w:val="baseline"/>
        </w:rPr>
        <w:t>Durante toda a  vida do software será preservado como primícia, a ideia de uma interface amigável, que tenha ao menos 80% dos usuários envolvidos nos testes.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2" w:name="_1kc7wiv" w:colFirst="0" w:colLast="0"/>
      <w:bookmarkEnd w:id="162"/>
    </w:p>
    <w:p>
      <w:pPr>
        <w:pStyle w:val="4"/>
        <w:spacing w:before="0" w:after="0" w:line="240" w:lineRule="auto"/>
        <w:contextualSpacing w:val="0"/>
        <w:jc w:val="both"/>
        <w:rPr>
          <w:b/>
          <w:color w:val="000000"/>
          <w:sz w:val="24"/>
          <w:szCs w:val="24"/>
        </w:rPr>
      </w:pPr>
      <w:bookmarkStart w:id="163" w:name="_44bvf6o" w:colFirst="0" w:colLast="0"/>
      <w:bookmarkEnd w:id="163"/>
      <w:r>
        <w:rPr>
          <w:b/>
          <w:color w:val="000000"/>
          <w:sz w:val="24"/>
          <w:szCs w:val="24"/>
        </w:rPr>
        <w:t>4.2 Confiabilidade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4" w:name="_2jh5peh" w:colFirst="0" w:colLast="0"/>
      <w:bookmarkEnd w:id="164"/>
      <w:r>
        <w:rPr>
          <w:rFonts w:ascii="Arial" w:hAnsi="Arial" w:eastAsia="Arial" w:cs="Arial"/>
          <w:b w:val="0"/>
          <w:i w:val="0"/>
          <w:smallCaps w:val="0"/>
          <w:strike w:val="0"/>
          <w:color w:val="000000"/>
          <w:sz w:val="24"/>
          <w:szCs w:val="24"/>
          <w:u w:val="none"/>
          <w:shd w:val="clear" w:fill="auto"/>
          <w:vertAlign w:val="baseline"/>
        </w:rPr>
        <w:t>O sistema deve estar disponível para todos usuários de forma ininterrupta, exceto em casos de manutenção ou fatalidades que ocasione a perda de comunicação. As manutenções não poderão afetar mais do que 2% do tempo da semana com o sistema fora do 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5" w:name="_ymfzma" w:colFirst="0" w:colLast="0"/>
      <w:bookmarkEnd w:id="165"/>
    </w:p>
    <w:p>
      <w:pPr>
        <w:pStyle w:val="4"/>
        <w:spacing w:before="0" w:line="240" w:lineRule="auto"/>
        <w:contextualSpacing w:val="0"/>
        <w:jc w:val="both"/>
        <w:rPr>
          <w:b/>
          <w:color w:val="000000"/>
          <w:sz w:val="24"/>
          <w:szCs w:val="24"/>
        </w:rPr>
      </w:pPr>
      <w:bookmarkStart w:id="166" w:name="_3im3ia3" w:colFirst="0" w:colLast="0"/>
      <w:bookmarkEnd w:id="166"/>
      <w:r>
        <w:rPr>
          <w:b/>
          <w:color w:val="000000"/>
          <w:sz w:val="24"/>
          <w:szCs w:val="24"/>
        </w:rPr>
        <w:t>4.3 Desempenho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7" w:name="_1xrdshw" w:colFirst="0" w:colLast="0"/>
      <w:bookmarkEnd w:id="167"/>
      <w:r>
        <w:rPr>
          <w:rFonts w:ascii="Arial" w:hAnsi="Arial" w:eastAsia="Arial" w:cs="Arial"/>
          <w:b w:val="0"/>
          <w:i w:val="0"/>
          <w:smallCaps w:val="0"/>
          <w:strike w:val="0"/>
          <w:color w:val="000000"/>
          <w:sz w:val="24"/>
          <w:szCs w:val="24"/>
          <w:u w:val="none"/>
          <w:shd w:val="clear" w:fill="auto"/>
          <w:vertAlign w:val="baseline"/>
        </w:rPr>
        <w:t>O servidor Web do sistema deve suportar até 100 conexões simultâneas.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68" w:name="_4hr1b5p" w:colFirst="0" w:colLast="0"/>
      <w:bookmarkEnd w:id="168"/>
    </w:p>
    <w:p>
      <w:pPr>
        <w:pStyle w:val="4"/>
        <w:spacing w:before="0" w:after="0" w:line="240" w:lineRule="auto"/>
        <w:contextualSpacing w:val="0"/>
        <w:jc w:val="both"/>
        <w:rPr>
          <w:b/>
          <w:color w:val="000000"/>
          <w:sz w:val="24"/>
          <w:szCs w:val="24"/>
        </w:rPr>
      </w:pPr>
      <w:bookmarkStart w:id="169" w:name="_2wwbldi" w:colFirst="0" w:colLast="0"/>
      <w:bookmarkEnd w:id="169"/>
      <w:r>
        <w:rPr>
          <w:b/>
          <w:color w:val="000000"/>
          <w:sz w:val="24"/>
          <w:szCs w:val="24"/>
        </w:rPr>
        <w:t>4.4 Segurança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70" w:name="_1c1lvlb" w:colFirst="0" w:colLast="0"/>
      <w:bookmarkEnd w:id="170"/>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Para ter acesso ao sistema o cliente deve digitar o browser. O sistema irá realizar todas suas comunicações por meio de conexões seguras entre o banco e o sistema, fazendo com os usuários possam usufruir das possibilidades que o sistema lhe dispõe com mais tranquilidade e credibilidade.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71" w:name="_3w19e94" w:colFirst="0" w:colLast="0"/>
      <w:bookmarkEnd w:id="171"/>
    </w:p>
    <w:p>
      <w:pPr>
        <w:pStyle w:val="4"/>
        <w:spacing w:before="0" w:line="240" w:lineRule="auto"/>
        <w:contextualSpacing w:val="0"/>
        <w:jc w:val="both"/>
        <w:rPr>
          <w:b/>
          <w:color w:val="000000"/>
          <w:sz w:val="24"/>
          <w:szCs w:val="24"/>
        </w:rPr>
      </w:pPr>
      <w:bookmarkStart w:id="172" w:name="_2b6jogx" w:colFirst="0" w:colLast="0"/>
      <w:bookmarkEnd w:id="172"/>
      <w:r>
        <w:rPr>
          <w:b/>
          <w:color w:val="000000"/>
          <w:sz w:val="24"/>
          <w:szCs w:val="24"/>
        </w:rPr>
        <w:t>4.5 Hardware e Software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ab/>
      </w:r>
      <w:r>
        <w:rPr>
          <w:rFonts w:ascii="Arial" w:hAnsi="Arial" w:eastAsia="Arial" w:cs="Arial"/>
          <w:b w:val="0"/>
          <w:i w:val="0"/>
          <w:smallCaps w:val="0"/>
          <w:strike w:val="0"/>
          <w:color w:val="000000"/>
          <w:sz w:val="24"/>
          <w:szCs w:val="24"/>
          <w:u w:val="none"/>
          <w:shd w:val="clear" w:fill="auto"/>
          <w:vertAlign w:val="baseline"/>
        </w:rPr>
        <w:t>1. O sistema deve está hospedado em servidores que possibilita alta performance e uma ótima estabilidade.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2. A interface do usuário deve ser baseada na Web.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Arial" w:hAnsi="Arial" w:eastAsia="Arial" w:cs="Arial"/>
          <w:b w:val="0"/>
          <w:i w:val="0"/>
          <w:smallCaps w:val="0"/>
          <w:strike w:val="0"/>
          <w:color w:val="000000"/>
          <w:sz w:val="24"/>
          <w:szCs w:val="24"/>
          <w:u w:val="none"/>
          <w:shd w:val="clear" w:fill="auto"/>
          <w:vertAlign w:val="baseline"/>
        </w:rPr>
      </w:pPr>
      <w:bookmarkStart w:id="173" w:name="_qbtyoq" w:colFirst="0" w:colLast="0"/>
      <w:bookmarkEnd w:id="173"/>
    </w:p>
    <w:p>
      <w:pPr>
        <w:pStyle w:val="4"/>
        <w:spacing w:before="0" w:line="240" w:lineRule="auto"/>
        <w:contextualSpacing w:val="0"/>
        <w:jc w:val="both"/>
        <w:rPr>
          <w:b/>
          <w:color w:val="000000"/>
          <w:sz w:val="24"/>
          <w:szCs w:val="24"/>
        </w:rPr>
      </w:pPr>
      <w:bookmarkStart w:id="174" w:name="_3abhhcj" w:colFirst="0" w:colLast="0"/>
      <w:bookmarkEnd w:id="174"/>
      <w:r>
        <w:rPr>
          <w:b/>
          <w:color w:val="000000"/>
          <w:sz w:val="24"/>
          <w:szCs w:val="24"/>
        </w:rPr>
        <w:t>4.6 Adequação a padrões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1. O sistema será desenvolvido com tecnologia de Orientação a Objetos.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4" w:author="Ceça Moraes" w:date="2017-12-05T16:17:00Z"/>
          <w:rFonts w:ascii="Arial" w:hAnsi="Arial" w:eastAsia="Arial" w:cs="Arial"/>
          <w:b w:val="0"/>
          <w:i w:val="0"/>
          <w:smallCaps w:val="0"/>
          <w:strike w:val="0"/>
          <w:color w:val="00FF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Pr>
        <w:t>2.</w:t>
      </w:r>
      <w:r>
        <w:rPr>
          <w:sz w:val="24"/>
          <w:szCs w:val="24"/>
        </w:rPr>
        <w:t xml:space="preserve"> </w:t>
      </w:r>
      <w:r>
        <w:rPr>
          <w:color w:val="00FF00"/>
          <w:sz w:val="24"/>
          <w:szCs w:val="24"/>
        </w:rPr>
        <w:t xml:space="preserve">No momento da conversão, se um dos valores do csv estiver vazio, o sistema deverá preencher </w:t>
      </w:r>
      <w:r>
        <w:rPr>
          <w:rFonts w:ascii="Arial" w:hAnsi="Arial" w:eastAsia="Arial" w:cs="Arial"/>
          <w:b w:val="0"/>
          <w:i w:val="0"/>
          <w:smallCaps w:val="0"/>
          <w:strike w:val="0"/>
          <w:color w:val="00FF00"/>
          <w:sz w:val="24"/>
          <w:szCs w:val="24"/>
          <w:u w:val="none"/>
          <w:shd w:val="clear" w:fill="auto"/>
          <w:vertAlign w:val="baseline"/>
        </w:rPr>
        <w:t>com o tipo correspondente da tabela do banco de dados</w:t>
      </w:r>
      <w:r>
        <w:rPr>
          <w:color w:val="00FF00"/>
          <w:sz w:val="24"/>
          <w:szCs w:val="24"/>
        </w:rPr>
        <w:t xml:space="preserve">. Exemplo: o </w:t>
      </w:r>
      <w:r>
        <w:rPr>
          <w:rFonts w:ascii="Arial" w:hAnsi="Arial" w:eastAsia="Arial" w:cs="Arial"/>
          <w:b w:val="0"/>
          <w:i w:val="0"/>
          <w:smallCaps w:val="0"/>
          <w:strike w:val="0"/>
          <w:color w:val="00FF00"/>
          <w:sz w:val="24"/>
          <w:szCs w:val="24"/>
          <w:u w:val="none"/>
          <w:shd w:val="clear" w:fill="auto"/>
          <w:vertAlign w:val="baseline"/>
        </w:rPr>
        <w:t xml:space="preserve">campo que deveria ser </w:t>
      </w:r>
      <w:r>
        <w:rPr>
          <w:color w:val="00FF00"/>
          <w:sz w:val="24"/>
          <w:szCs w:val="24"/>
        </w:rPr>
        <w:t>numérico será preenchido com 0, e campos de texto com um espaço vazio.</w:t>
      </w:r>
      <w:commentRangeStart w:id="8"/>
      <w:commentRangeStart w:id="9"/>
      <w:commentRangeStart w:id="1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5" w:author="Ceça Moraes" w:date="2017-12-05T16:17:00Z"/>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6" w:author="Ceça Moraes" w:date="2017-12-05T16:17:00Z"/>
          <w:rFonts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7" w:author="Ceça Moraes" w:date="2017-12-05T16:17:00Z"/>
          <w:rFonts w:ascii="Arial" w:hAnsi="Arial" w:eastAsia="Arial" w:cs="Arial"/>
          <w:b w:val="0"/>
          <w:i w:val="0"/>
          <w:smallCaps w:val="0"/>
          <w:strike w:val="0"/>
          <w:color w:val="000000"/>
          <w:sz w:val="24"/>
          <w:szCs w:val="24"/>
          <w:u w:val="none"/>
          <w:shd w:val="clear" w:fill="auto"/>
          <w:vertAlign w:val="baseline"/>
        </w:rPr>
      </w:pPr>
      <w:ins w:id="8" w:author="Ceça Moraes" w:date="2017-12-05T16:17:00Z">
        <w:r>
          <w:rPr>
            <w:rFonts w:ascii="Arial" w:hAnsi="Arial" w:eastAsia="Arial" w:cs="Arial"/>
            <w:b w:val="0"/>
            <w:i w:val="0"/>
            <w:smallCaps w:val="0"/>
            <w:strike w:val="0"/>
            <w:color w:val="000000"/>
            <w:sz w:val="24"/>
            <w:szCs w:val="24"/>
            <w:u w:val="none"/>
            <w:shd w:val="clear" w:fill="auto"/>
            <w:vertAlign w:val="baseline"/>
          </w:rPr>
          <w:t>OBS de Ceça: 1. os casos de uso de carga estão OK, mas precisa arrumar as consultas. Não ficou claro o que serão outliers e sua exibição, tem que desenvolver isso.</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9" w:author="Ceça Moraes" w:date="2017-12-05T16:17:00Z"/>
          <w:rFonts w:ascii="Arial" w:hAnsi="Arial" w:eastAsia="Arial" w:cs="Arial"/>
          <w:b w:val="0"/>
          <w:i w:val="0"/>
          <w:smallCaps w:val="0"/>
          <w:strike w:val="0"/>
          <w:color w:val="000000"/>
          <w:sz w:val="24"/>
          <w:szCs w:val="24"/>
          <w:u w:val="none"/>
          <w:shd w:val="clear" w:fill="auto"/>
          <w:vertAlign w:val="baseline"/>
        </w:rPr>
      </w:pPr>
      <w:ins w:id="10" w:author="Ceça Moraes" w:date="2017-12-05T16:17:00Z">
        <w:r>
          <w:rPr>
            <w:rFonts w:ascii="Arial" w:hAnsi="Arial" w:eastAsia="Arial" w:cs="Arial"/>
            <w:b w:val="0"/>
            <w:i w:val="0"/>
            <w:smallCaps w:val="0"/>
            <w:strike w:val="0"/>
            <w:color w:val="000000"/>
            <w:sz w:val="24"/>
            <w:szCs w:val="24"/>
            <w:u w:val="none"/>
            <w:shd w:val="clear" w:fill="auto"/>
            <w:vertAlign w:val="baseline"/>
          </w:rPr>
          <w:t xml:space="preserve">2. Como tratar valores nulos??? </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11" w:author="Ceça Moraes" w:date="2017-12-05T16:17:00Z"/>
          <w:rFonts w:ascii="Arial" w:hAnsi="Arial" w:eastAsia="Arial" w:cs="Arial"/>
          <w:b w:val="0"/>
          <w:i w:val="0"/>
          <w:smallCaps w:val="0"/>
          <w:strike w:val="0"/>
          <w:color w:val="000000"/>
          <w:sz w:val="24"/>
          <w:szCs w:val="24"/>
          <w:u w:val="none"/>
          <w:shd w:val="clear" w:fill="auto"/>
          <w:vertAlign w:val="baseline"/>
        </w:rPr>
      </w:pPr>
      <w:ins w:id="12" w:author="Ceça Moraes" w:date="2017-12-05T16:17:00Z">
        <w:r>
          <w:rPr>
            <w:rFonts w:ascii="Arial" w:hAnsi="Arial" w:eastAsia="Arial" w:cs="Arial"/>
            <w:b w:val="0"/>
            <w:i w:val="0"/>
            <w:smallCaps w:val="0"/>
            <w:strike w:val="0"/>
            <w:color w:val="000000"/>
            <w:sz w:val="24"/>
            <w:szCs w:val="24"/>
            <w:u w:val="none"/>
            <w:shd w:val="clear" w:fill="auto"/>
            <w:vertAlign w:val="baseline"/>
          </w:rPr>
          <w:t>3. Falta a carga de relacionamentos N:N (Ex: Parlamentar-Emendas)</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13" w:author="Ceça Moraes" w:date="2017-12-05T16:17:00Z"/>
          <w:rFonts w:ascii="Arial" w:hAnsi="Arial" w:eastAsia="Arial" w:cs="Arial"/>
          <w:b w:val="0"/>
          <w:i w:val="0"/>
          <w:smallCaps w:val="0"/>
          <w:strike w:val="0"/>
          <w:color w:val="000000"/>
          <w:sz w:val="24"/>
          <w:szCs w:val="24"/>
          <w:u w:val="none"/>
          <w:shd w:val="clear" w:fill="auto"/>
          <w:vertAlign w:val="baseline"/>
        </w:rPr>
      </w:pPr>
      <w:ins w:id="14" w:author="Ceça Moraes" w:date="2017-12-05T16:17:00Z">
        <w:r>
          <w:rPr>
            <w:rFonts w:ascii="Arial" w:hAnsi="Arial" w:eastAsia="Arial" w:cs="Arial"/>
            <w:b w:val="0"/>
            <w:i w:val="0"/>
            <w:smallCaps w:val="0"/>
            <w:strike w:val="0"/>
            <w:color w:val="000000"/>
            <w:sz w:val="24"/>
            <w:szCs w:val="24"/>
            <w:u w:val="none"/>
            <w:shd w:val="clear" w:fill="auto"/>
            <w:vertAlign w:val="baseline"/>
          </w:rPr>
          <w:t>4. No modelo ER, o relacionamento entre obtv_convenente e favorecido_obtv não tem a cardinalidade em um dos lados.</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15" w:author="Ceça Moraes" w:date="2017-12-05T16:17:00Z"/>
          <w:rFonts w:ascii="Arial" w:hAnsi="Arial" w:eastAsia="Arial" w:cs="Arial"/>
          <w:b w:val="0"/>
          <w:i w:val="0"/>
          <w:smallCaps w:val="0"/>
          <w:strike w:val="0"/>
          <w:color w:val="000000"/>
          <w:sz w:val="24"/>
          <w:szCs w:val="24"/>
          <w:u w:val="none"/>
          <w:shd w:val="clear" w:fill="auto"/>
          <w:vertAlign w:val="baseline"/>
        </w:rPr>
      </w:pPr>
      <w:ins w:id="16" w:author="Ceça Moraes" w:date="2017-12-05T16:17:00Z">
        <w:r>
          <w:rPr>
            <w:rFonts w:ascii="Arial" w:hAnsi="Arial" w:eastAsia="Arial" w:cs="Arial"/>
            <w:b w:val="0"/>
            <w:i w:val="0"/>
            <w:smallCaps w:val="0"/>
            <w:strike w:val="0"/>
            <w:color w:val="000000"/>
            <w:sz w:val="24"/>
            <w:szCs w:val="24"/>
            <w:u w:val="none"/>
            <w:shd w:val="clear" w:fill="auto"/>
            <w:vertAlign w:val="baseline"/>
          </w:rPr>
          <w:t>5. Criar consultas para vermos a execução de um convênio de emenda, com gráficos.</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ins w:id="17" w:author="Ceça Moraes" w:date="2017-12-05T16:17:00Z"/>
          <w:rFonts w:ascii="Arial" w:hAnsi="Arial" w:eastAsia="Arial" w:cs="Arial"/>
          <w:b w:val="0"/>
          <w:i w:val="0"/>
          <w:smallCaps w:val="0"/>
          <w:strike w:val="0"/>
          <w:color w:val="9900FF"/>
          <w:sz w:val="24"/>
          <w:szCs w:val="24"/>
          <w:u w:val="none"/>
          <w:shd w:val="clear" w:fill="auto"/>
          <w:vertAlign w:val="baseline"/>
        </w:rPr>
      </w:pPr>
      <w:ins w:id="18" w:author="Ceça Moraes" w:date="2017-12-05T16:17:00Z">
        <w:r>
          <w:rPr>
            <w:rFonts w:ascii="Arial" w:hAnsi="Arial" w:eastAsia="Arial" w:cs="Arial"/>
            <w:b w:val="0"/>
            <w:i w:val="0"/>
            <w:smallCaps w:val="0"/>
            <w:strike w:val="0"/>
            <w:color w:val="000000"/>
            <w:sz w:val="24"/>
            <w:szCs w:val="24"/>
            <w:u w:val="none"/>
            <w:shd w:val="clear" w:fill="auto"/>
            <w:vertAlign w:val="baseline"/>
          </w:rPr>
          <w:t xml:space="preserve">6. Revisem o texto para retirar o termo "irregularidades". Não sabemos ainda se são irregularidades, ou, erros. Falem em outliers, ou pontos fora da curva. </w:t>
        </w:r>
      </w:ins>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sz w:val="24"/>
          <w:szCs w:val="24"/>
        </w:rPr>
      </w:pPr>
      <w:commentRangeEnd w:id="8"/>
      <w:r>
        <w:commentReference w:id="8"/>
      </w:r>
      <w:commentRangeEnd w:id="9"/>
      <w:r>
        <w:commentReference w:id="9"/>
      </w:r>
      <w:commentRangeEnd w:id="10"/>
      <w:r>
        <w:commentReference w:id="10"/>
      </w:r>
    </w:p>
    <w:p>
      <w:pPr>
        <w:spacing w:line="240" w:lineRule="auto"/>
        <w:ind w:firstLine="720"/>
        <w:contextualSpacing w:val="0"/>
        <w:jc w:val="both"/>
        <w:rPr>
          <w:sz w:val="24"/>
          <w:szCs w:val="24"/>
        </w:rPr>
      </w:pPr>
    </w:p>
    <w:p>
      <w:pPr>
        <w:spacing w:line="240" w:lineRule="auto"/>
        <w:ind w:firstLine="720"/>
        <w:contextualSpacing w:val="0"/>
        <w:jc w:val="both"/>
        <w:rPr>
          <w:sz w:val="24"/>
          <w:szCs w:val="24"/>
        </w:rPr>
      </w:pPr>
    </w:p>
    <w:p>
      <w:pPr>
        <w:spacing w:line="240" w:lineRule="auto"/>
        <w:ind w:firstLine="720"/>
        <w:contextualSpacing w:val="0"/>
        <w:jc w:val="both"/>
        <w:rPr>
          <w:color w:val="0000FF"/>
          <w:sz w:val="24"/>
          <w:szCs w:val="24"/>
        </w:rPr>
      </w:pPr>
      <w:r>
        <w:rPr>
          <w:color w:val="0000FF"/>
          <w:sz w:val="24"/>
          <w:szCs w:val="24"/>
        </w:rPr>
        <w:t>Pendências:</w:t>
      </w:r>
    </w:p>
    <w:p>
      <w:pPr>
        <w:numPr>
          <w:ilvl w:val="0"/>
          <w:numId w:val="73"/>
        </w:numPr>
        <w:spacing w:line="240" w:lineRule="auto"/>
        <w:ind w:left="1440" w:hanging="360"/>
        <w:contextualSpacing/>
        <w:jc w:val="both"/>
        <w:rPr>
          <w:color w:val="0000FF"/>
          <w:sz w:val="24"/>
          <w:szCs w:val="24"/>
        </w:rPr>
      </w:pPr>
      <w:r>
        <w:rPr>
          <w:color w:val="0000FF"/>
          <w:sz w:val="24"/>
          <w:szCs w:val="24"/>
        </w:rPr>
        <w:t>Criar caso de Uso para inserir Coluna Partido na Tabela PARLAMENTAR já criada no Banco. (Criada, falta ajustar)</w:t>
      </w:r>
    </w:p>
    <w:p>
      <w:pPr>
        <w:numPr>
          <w:ilvl w:val="0"/>
          <w:numId w:val="73"/>
        </w:numPr>
        <w:spacing w:line="240" w:lineRule="auto"/>
        <w:ind w:left="1440" w:hanging="360"/>
        <w:contextualSpacing/>
        <w:jc w:val="both"/>
        <w:rPr>
          <w:color w:val="0000FF"/>
          <w:sz w:val="24"/>
          <w:szCs w:val="24"/>
        </w:rPr>
      </w:pPr>
      <w:r>
        <w:rPr>
          <w:color w:val="0000FF"/>
          <w:sz w:val="24"/>
          <w:szCs w:val="24"/>
        </w:rPr>
        <w:t>Inserir todas as figuras dos casos de uso das consultas. (OK)</w:t>
      </w:r>
    </w:p>
    <w:p>
      <w:pPr>
        <w:numPr>
          <w:ilvl w:val="0"/>
          <w:numId w:val="73"/>
        </w:numPr>
        <w:spacing w:line="240" w:lineRule="auto"/>
        <w:ind w:left="1440" w:hanging="360"/>
        <w:contextualSpacing/>
        <w:jc w:val="both"/>
        <w:rPr>
          <w:color w:val="0000FF"/>
          <w:sz w:val="24"/>
          <w:szCs w:val="24"/>
          <w:u w:val="no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contextualSpacing w:val="0"/>
        <w:jc w:val="both"/>
        <w:rPr>
          <w:sz w:val="24"/>
          <w:szCs w:val="24"/>
        </w:rPr>
      </w:pPr>
    </w:p>
    <w:sectPr>
      <w:footerReference r:id="rId4" w:type="default"/>
      <w:pgSz w:w="11906" w:h="16838"/>
      <w:pgMar w:top="1133" w:right="1133" w:bottom="1133" w:left="1133" w:header="360" w:footer="720"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bson Rocha Pereira" w:date="2017-12-27T19:09:26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Ajustar</w:t>
      </w:r>
    </w:p>
  </w:comment>
  <w:comment w:id="1" w:author="Jobson Rocha Pereira" w:date="2018-01-12T08:48:48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Adicionar ao Banco.</w:t>
      </w:r>
    </w:p>
  </w:comment>
  <w:comment w:id="2" w:author="Jobson Rocha Pereira" w:date="2018-01-19T02:07:44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Função pode ser "Senador" ou "Deputado"</w:t>
      </w:r>
    </w:p>
  </w:comment>
  <w:comment w:id="3" w:author="Jobson Rocha Pereira" w:date="2018-01-12T08:48:48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Adicionar ao Banco.</w:t>
      </w:r>
    </w:p>
  </w:comment>
  <w:comment w:id="4" w:author="Jobson Rocha Pereira" w:date="2018-01-19T02:07:44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Função pode ser "Senador" ou "Deputado"</w:t>
      </w:r>
    </w:p>
  </w:comment>
  <w:comment w:id="5" w:author="Ceça Moraes" w:date="2017-12-05T16:14:00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PAREM de falar em irregularidades. Falem em outliers. e definam o que são outliers. Tem que ter um cálculo para isso!!!</w:t>
      </w:r>
    </w:p>
  </w:comment>
  <w:comment w:id="6" w:author="Jobson Rocha Pereira" w:date="2017-12-27T20:58:33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Adicionei.</w:t>
      </w:r>
    </w:p>
  </w:comment>
  <w:comment w:id="7" w:author="Ceça Moraes" w:date="2017-12-05T16:16:00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Telas???</w:t>
      </w:r>
    </w:p>
  </w:comment>
  <w:comment w:id="8" w:author="wellington luiz" w:date="2017-12-21T12:11:59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O 6 observação foi feita. Agora, ao invés de irregularidades se tem outliers.</w:t>
      </w:r>
    </w:p>
  </w:comment>
  <w:comment w:id="9" w:author="wellington luiz" w:date="2017-12-21T12:14:01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 cardinalidade foi posta no ER</w:t>
      </w:r>
    </w:p>
  </w:comment>
  <w:comment w:id="10" w:author="wellington luiz" w:date="2017-12-21T12:20:16Z" w:initials="">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t>A tratamento do nulos já esta sendo descrito no sub-tópico 4.6 dos Requisitos não-funcionais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Noto Sans Symbols">
    <w:altName w:val="Kedag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16"/>
        <w:szCs w:val="16"/>
        <w:u w:val="none"/>
        <w:shd w:val="clear" w:fill="auto"/>
        <w:vertAlign w:val="baseline"/>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Pr>
      <w:t xml:space="preserve"> Sinforme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Pr>
      <w:t xml:space="preserve"> Documento de requisitos                                                                                                                                                        </w:t>
    </w:r>
    <w:r>
      <w:rPr>
        <w:rFonts w:ascii="Arial" w:hAnsi="Arial" w:eastAsia="Arial" w:cs="Arial"/>
        <w:b w:val="0"/>
        <w:i w:val="0"/>
        <w:smallCaps w:val="0"/>
        <w:strike w:val="0"/>
        <w:color w:val="000000"/>
        <w:sz w:val="16"/>
        <w:szCs w:val="16"/>
        <w:u w:val="none"/>
        <w:shd w:val="clear" w:fill="auto"/>
        <w:vertAlign w:val="baseline"/>
      </w:rPr>
      <w:fldChar w:fldCharType="begin"/>
    </w:r>
    <w:r>
      <w:rPr>
        <w:rFonts w:ascii="Arial" w:hAnsi="Arial" w:eastAsia="Arial" w:cs="Arial"/>
        <w:b w:val="0"/>
        <w:i w:val="0"/>
        <w:smallCaps w:val="0"/>
        <w:strike w:val="0"/>
        <w:color w:val="000000"/>
        <w:sz w:val="16"/>
        <w:szCs w:val="16"/>
        <w:u w:val="none"/>
        <w:shd w:val="clear" w:fill="auto"/>
        <w:vertAlign w:val="baseline"/>
      </w:rPr>
      <w:instrText xml:space="preserve">PAGE</w:instrText>
    </w:r>
    <w:r>
      <w:rPr>
        <w:rFonts w:ascii="Arial" w:hAnsi="Arial" w:eastAsia="Arial" w:cs="Arial"/>
        <w:b w:val="0"/>
        <w:i w:val="0"/>
        <w:smallCaps w:val="0"/>
        <w:strike w:val="0"/>
        <w:color w:val="000000"/>
        <w:sz w:val="16"/>
        <w:szCs w:val="16"/>
        <w:u w:val="none"/>
        <w:shd w:val="clear" w:fill="auto"/>
        <w:vertAlign w:val="baseline"/>
      </w:rPr>
      <w:fldChar w:fldCharType="separate"/>
    </w:r>
    <w:r>
      <w:rPr>
        <w:rFonts w:ascii="Arial" w:hAnsi="Arial" w:eastAsia="Arial" w:cs="Arial"/>
        <w:b w:val="0"/>
        <w:i w:val="0"/>
        <w:smallCaps w:val="0"/>
        <w:strike w:val="0"/>
        <w:color w:val="000000"/>
        <w:sz w:val="16"/>
        <w:szCs w:val="16"/>
        <w:u w:val="none"/>
        <w:shd w:val="clear" w:fill="auto"/>
        <w:vertAlign w:val="baseline"/>
      </w:rPr>
      <w:fldChar w:fldCharType="end"/>
    </w:r>
    <w:r>
      <w:rPr>
        <w:rFonts w:ascii="Arial" w:hAnsi="Arial" w:eastAsia="Arial" w:cs="Arial"/>
        <w:b w:val="0"/>
        <w:i w:val="0"/>
        <w:smallCaps w:val="0"/>
        <w:strike w:val="0"/>
        <w:color w:val="000000"/>
        <w:sz w:val="16"/>
        <w:szCs w:val="16"/>
        <w:u w:val="none"/>
        <w:shd w:val="clear" w:fill="auto"/>
        <w:vertAlign w:val="baseline"/>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331497">
    <w:nsid w:val="5A6161E9"/>
    <w:multiLevelType w:val="multilevel"/>
    <w:tmpl w:val="5A6161E9"/>
    <w:lvl w:ilvl="0" w:tentative="1">
      <w:start w:val="1"/>
      <w:numFmt w:val="bullet"/>
      <w:lvlText w:val="●"/>
      <w:lvlJc w:val="left"/>
      <w:pPr>
        <w:ind w:left="780" w:hanging="360"/>
      </w:pPr>
      <w:rPr>
        <w:rFonts w:ascii="Noto Sans Symbols" w:hAnsi="Noto Sans Symbols" w:eastAsia="Noto Sans Symbols" w:cs="Noto Sans Symbols"/>
        <w:vertAlign w:val="baseline"/>
      </w:rPr>
    </w:lvl>
    <w:lvl w:ilvl="1" w:tentative="1">
      <w:start w:val="1"/>
      <w:numFmt w:val="bullet"/>
      <w:lvlText w:val="o"/>
      <w:lvlJc w:val="left"/>
      <w:pPr>
        <w:ind w:left="1500" w:hanging="360"/>
      </w:pPr>
      <w:rPr>
        <w:rFonts w:ascii="Courier New" w:hAnsi="Courier New" w:eastAsia="Courier New" w:cs="Courier New"/>
        <w:vertAlign w:val="baseline"/>
      </w:rPr>
    </w:lvl>
    <w:lvl w:ilvl="2" w:tentative="1">
      <w:start w:val="1"/>
      <w:numFmt w:val="bullet"/>
      <w:lvlText w:val="▪"/>
      <w:lvlJc w:val="left"/>
      <w:pPr>
        <w:ind w:left="2220" w:hanging="360"/>
      </w:pPr>
      <w:rPr>
        <w:rFonts w:ascii="Noto Sans Symbols" w:hAnsi="Noto Sans Symbols" w:eastAsia="Noto Sans Symbols" w:cs="Noto Sans Symbols"/>
        <w:vertAlign w:val="baseline"/>
      </w:rPr>
    </w:lvl>
    <w:lvl w:ilvl="3" w:tentative="1">
      <w:start w:val="1"/>
      <w:numFmt w:val="bullet"/>
      <w:lvlText w:val="●"/>
      <w:lvlJc w:val="left"/>
      <w:pPr>
        <w:ind w:left="2940" w:hanging="360"/>
      </w:pPr>
      <w:rPr>
        <w:rFonts w:ascii="Noto Sans Symbols" w:hAnsi="Noto Sans Symbols" w:eastAsia="Noto Sans Symbols" w:cs="Noto Sans Symbols"/>
        <w:vertAlign w:val="baseline"/>
      </w:rPr>
    </w:lvl>
    <w:lvl w:ilvl="4" w:tentative="1">
      <w:start w:val="1"/>
      <w:numFmt w:val="bullet"/>
      <w:lvlText w:val="o"/>
      <w:lvlJc w:val="left"/>
      <w:pPr>
        <w:ind w:left="3660" w:hanging="360"/>
      </w:pPr>
      <w:rPr>
        <w:rFonts w:ascii="Courier New" w:hAnsi="Courier New" w:eastAsia="Courier New" w:cs="Courier New"/>
        <w:vertAlign w:val="baseline"/>
      </w:rPr>
    </w:lvl>
    <w:lvl w:ilvl="5" w:tentative="1">
      <w:start w:val="1"/>
      <w:numFmt w:val="bullet"/>
      <w:lvlText w:val="▪"/>
      <w:lvlJc w:val="left"/>
      <w:pPr>
        <w:ind w:left="4380" w:hanging="360"/>
      </w:pPr>
      <w:rPr>
        <w:rFonts w:ascii="Noto Sans Symbols" w:hAnsi="Noto Sans Symbols" w:eastAsia="Noto Sans Symbols" w:cs="Noto Sans Symbols"/>
        <w:vertAlign w:val="baseline"/>
      </w:rPr>
    </w:lvl>
    <w:lvl w:ilvl="6" w:tentative="1">
      <w:start w:val="1"/>
      <w:numFmt w:val="bullet"/>
      <w:lvlText w:val="●"/>
      <w:lvlJc w:val="left"/>
      <w:pPr>
        <w:ind w:left="5100" w:hanging="360"/>
      </w:pPr>
      <w:rPr>
        <w:rFonts w:ascii="Noto Sans Symbols" w:hAnsi="Noto Sans Symbols" w:eastAsia="Noto Sans Symbols" w:cs="Noto Sans Symbols"/>
        <w:vertAlign w:val="baseline"/>
      </w:rPr>
    </w:lvl>
    <w:lvl w:ilvl="7" w:tentative="1">
      <w:start w:val="1"/>
      <w:numFmt w:val="bullet"/>
      <w:lvlText w:val="o"/>
      <w:lvlJc w:val="left"/>
      <w:pPr>
        <w:ind w:left="5820" w:hanging="360"/>
      </w:pPr>
      <w:rPr>
        <w:rFonts w:ascii="Courier New" w:hAnsi="Courier New" w:eastAsia="Courier New" w:cs="Courier New"/>
        <w:vertAlign w:val="baseline"/>
      </w:rPr>
    </w:lvl>
    <w:lvl w:ilvl="8" w:tentative="1">
      <w:start w:val="1"/>
      <w:numFmt w:val="bullet"/>
      <w:lvlText w:val="▪"/>
      <w:lvlJc w:val="left"/>
      <w:pPr>
        <w:ind w:left="6540" w:hanging="360"/>
      </w:pPr>
      <w:rPr>
        <w:rFonts w:ascii="Noto Sans Symbols" w:hAnsi="Noto Sans Symbols" w:eastAsia="Noto Sans Symbols" w:cs="Noto Sans Symbols"/>
        <w:vertAlign w:val="baseline"/>
      </w:rPr>
    </w:lvl>
  </w:abstractNum>
  <w:abstractNum w:abstractNumId="1516331464">
    <w:nsid w:val="5A6161C8"/>
    <w:multiLevelType w:val="multilevel"/>
    <w:tmpl w:val="5A6161C8"/>
    <w:lvl w:ilvl="0" w:tentative="1">
      <w:start w:val="1"/>
      <w:numFmt w:val="bullet"/>
      <w:lvlText w:val="●"/>
      <w:lvlJc w:val="left"/>
      <w:pPr>
        <w:ind w:left="360" w:hanging="360"/>
      </w:pPr>
      <w:rPr>
        <w:rFonts w:ascii="Noto Sans Symbols" w:hAnsi="Noto Sans Symbols" w:eastAsia="Noto Sans Symbols" w:cs="Noto Sans Symbols"/>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16331475">
    <w:nsid w:val="5A6161D3"/>
    <w:multiLevelType w:val="multilevel"/>
    <w:tmpl w:val="5A6161D3"/>
    <w:lvl w:ilvl="0" w:tentative="1">
      <w:start w:val="1"/>
      <w:numFmt w:val="bullet"/>
      <w:lvlText w:val="●"/>
      <w:lvlJc w:val="left"/>
      <w:pPr>
        <w:ind w:left="360" w:hanging="360"/>
      </w:pPr>
      <w:rPr>
        <w:rFonts w:ascii="Noto Sans Symbols" w:hAnsi="Noto Sans Symbols" w:eastAsia="Noto Sans Symbols" w:cs="Noto Sans Symbols"/>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16331486">
    <w:nsid w:val="5A6161DE"/>
    <w:multiLevelType w:val="multilevel"/>
    <w:tmpl w:val="5A6161DE"/>
    <w:lvl w:ilvl="0" w:tentative="1">
      <w:start w:val="1"/>
      <w:numFmt w:val="bullet"/>
      <w:lvlText w:val="●"/>
      <w:lvlJc w:val="left"/>
      <w:pPr>
        <w:ind w:left="780" w:firstLine="1200"/>
      </w:pPr>
      <w:rPr>
        <w:rFonts w:ascii="Arial" w:hAnsi="Arial" w:eastAsia="Arial" w:cs="Arial"/>
        <w:b w:val="0"/>
        <w:sz w:val="24"/>
        <w:szCs w:val="24"/>
        <w:vertAlign w:val="baseline"/>
      </w:rPr>
    </w:lvl>
    <w:lvl w:ilvl="1" w:tentative="1">
      <w:start w:val="1"/>
      <w:numFmt w:val="bullet"/>
      <w:lvlText w:val="o"/>
      <w:lvlJc w:val="left"/>
      <w:pPr>
        <w:ind w:left="1500" w:firstLine="2640"/>
      </w:pPr>
      <w:rPr>
        <w:rFonts w:ascii="Arial" w:hAnsi="Arial" w:eastAsia="Arial" w:cs="Arial"/>
        <w:b w:val="0"/>
        <w:sz w:val="24"/>
        <w:szCs w:val="24"/>
        <w:vertAlign w:val="baseline"/>
      </w:rPr>
    </w:lvl>
    <w:lvl w:ilvl="2" w:tentative="1">
      <w:start w:val="1"/>
      <w:numFmt w:val="bullet"/>
      <w:lvlText w:val="▪"/>
      <w:lvlJc w:val="left"/>
      <w:pPr>
        <w:ind w:left="2220" w:firstLine="4080"/>
      </w:pPr>
      <w:rPr>
        <w:rFonts w:ascii="Arial" w:hAnsi="Arial" w:eastAsia="Arial" w:cs="Arial"/>
        <w:b w:val="0"/>
        <w:sz w:val="24"/>
        <w:szCs w:val="24"/>
        <w:vertAlign w:val="baseline"/>
      </w:rPr>
    </w:lvl>
    <w:lvl w:ilvl="3" w:tentative="1">
      <w:start w:val="1"/>
      <w:numFmt w:val="bullet"/>
      <w:lvlText w:val="●"/>
      <w:lvlJc w:val="left"/>
      <w:pPr>
        <w:ind w:left="2940" w:firstLine="5520"/>
      </w:pPr>
      <w:rPr>
        <w:rFonts w:ascii="Arial" w:hAnsi="Arial" w:eastAsia="Arial" w:cs="Arial"/>
        <w:b w:val="0"/>
        <w:sz w:val="24"/>
        <w:szCs w:val="24"/>
        <w:vertAlign w:val="baseline"/>
      </w:rPr>
    </w:lvl>
    <w:lvl w:ilvl="4" w:tentative="1">
      <w:start w:val="1"/>
      <w:numFmt w:val="bullet"/>
      <w:lvlText w:val="o"/>
      <w:lvlJc w:val="left"/>
      <w:pPr>
        <w:ind w:left="3660" w:firstLine="6960"/>
      </w:pPr>
      <w:rPr>
        <w:rFonts w:ascii="Arial" w:hAnsi="Arial" w:eastAsia="Arial" w:cs="Arial"/>
        <w:b w:val="0"/>
        <w:sz w:val="24"/>
        <w:szCs w:val="24"/>
        <w:vertAlign w:val="baseline"/>
      </w:rPr>
    </w:lvl>
    <w:lvl w:ilvl="5" w:tentative="1">
      <w:start w:val="1"/>
      <w:numFmt w:val="bullet"/>
      <w:lvlText w:val="▪"/>
      <w:lvlJc w:val="left"/>
      <w:pPr>
        <w:ind w:left="4380" w:firstLine="8400"/>
      </w:pPr>
      <w:rPr>
        <w:rFonts w:ascii="Arial" w:hAnsi="Arial" w:eastAsia="Arial" w:cs="Arial"/>
        <w:b w:val="0"/>
        <w:sz w:val="24"/>
        <w:szCs w:val="24"/>
        <w:vertAlign w:val="baseline"/>
      </w:rPr>
    </w:lvl>
    <w:lvl w:ilvl="6" w:tentative="1">
      <w:start w:val="1"/>
      <w:numFmt w:val="bullet"/>
      <w:lvlText w:val="●"/>
      <w:lvlJc w:val="left"/>
      <w:pPr>
        <w:ind w:left="5100" w:firstLine="9840"/>
      </w:pPr>
      <w:rPr>
        <w:rFonts w:ascii="Arial" w:hAnsi="Arial" w:eastAsia="Arial" w:cs="Arial"/>
        <w:b w:val="0"/>
        <w:sz w:val="24"/>
        <w:szCs w:val="24"/>
        <w:vertAlign w:val="baseline"/>
      </w:rPr>
    </w:lvl>
    <w:lvl w:ilvl="7" w:tentative="1">
      <w:start w:val="1"/>
      <w:numFmt w:val="bullet"/>
      <w:lvlText w:val="o"/>
      <w:lvlJc w:val="left"/>
      <w:pPr>
        <w:ind w:left="5820" w:firstLine="11280"/>
      </w:pPr>
      <w:rPr>
        <w:rFonts w:ascii="Arial" w:hAnsi="Arial" w:eastAsia="Arial" w:cs="Arial"/>
        <w:b w:val="0"/>
        <w:sz w:val="24"/>
        <w:szCs w:val="24"/>
        <w:vertAlign w:val="baseline"/>
      </w:rPr>
    </w:lvl>
    <w:lvl w:ilvl="8" w:tentative="1">
      <w:start w:val="1"/>
      <w:numFmt w:val="bullet"/>
      <w:lvlText w:val="▪"/>
      <w:lvlJc w:val="left"/>
      <w:pPr>
        <w:ind w:left="6540" w:firstLine="12720"/>
      </w:pPr>
      <w:rPr>
        <w:rFonts w:ascii="Arial" w:hAnsi="Arial" w:eastAsia="Arial" w:cs="Arial"/>
        <w:b w:val="0"/>
        <w:sz w:val="24"/>
        <w:szCs w:val="24"/>
        <w:vertAlign w:val="baseline"/>
      </w:rPr>
    </w:lvl>
  </w:abstractNum>
  <w:abstractNum w:abstractNumId="1516331508">
    <w:nsid w:val="5A6161F4"/>
    <w:multiLevelType w:val="multilevel"/>
    <w:tmpl w:val="5A6161F4"/>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19">
    <w:nsid w:val="5A6161FF"/>
    <w:multiLevelType w:val="multilevel"/>
    <w:tmpl w:val="5A6161FF"/>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30">
    <w:nsid w:val="5A61620A"/>
    <w:multiLevelType w:val="multilevel"/>
    <w:tmpl w:val="5A61620A"/>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41">
    <w:nsid w:val="5A616215"/>
    <w:multiLevelType w:val="multilevel"/>
    <w:tmpl w:val="5A616215"/>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52">
    <w:nsid w:val="5A616220"/>
    <w:multiLevelType w:val="multilevel"/>
    <w:tmpl w:val="5A616220"/>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63">
    <w:nsid w:val="5A61622B"/>
    <w:multiLevelType w:val="multilevel"/>
    <w:tmpl w:val="5A61622B"/>
    <w:lvl w:ilvl="0" w:tentative="1">
      <w:start w:val="8"/>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74">
    <w:nsid w:val="5A616236"/>
    <w:multiLevelType w:val="multilevel"/>
    <w:tmpl w:val="5A616236"/>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585">
    <w:nsid w:val="5A616241"/>
    <w:multiLevelType w:val="multilevel"/>
    <w:tmpl w:val="5A616241"/>
    <w:lvl w:ilvl="0" w:tentative="1">
      <w:start w:val="2"/>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629">
    <w:nsid w:val="5A61626D"/>
    <w:multiLevelType w:val="multilevel"/>
    <w:tmpl w:val="5A61626D"/>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640">
    <w:nsid w:val="5A616278"/>
    <w:multiLevelType w:val="multilevel"/>
    <w:tmpl w:val="5A616278"/>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651">
    <w:nsid w:val="5A616283"/>
    <w:multiLevelType w:val="multilevel"/>
    <w:tmpl w:val="5A616283"/>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662">
    <w:nsid w:val="5A61628E"/>
    <w:multiLevelType w:val="multilevel"/>
    <w:tmpl w:val="5A61628E"/>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618">
    <w:nsid w:val="5A616262"/>
    <w:multiLevelType w:val="multilevel"/>
    <w:tmpl w:val="5A616262"/>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607">
    <w:nsid w:val="5A616257"/>
    <w:multiLevelType w:val="multilevel"/>
    <w:tmpl w:val="5A616257"/>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596">
    <w:nsid w:val="5A61624C"/>
    <w:multiLevelType w:val="multilevel"/>
    <w:tmpl w:val="5A61624C"/>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673">
    <w:nsid w:val="5A616299"/>
    <w:multiLevelType w:val="multilevel"/>
    <w:tmpl w:val="5A616299"/>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684">
    <w:nsid w:val="5A6162A4"/>
    <w:multiLevelType w:val="multilevel"/>
    <w:tmpl w:val="5A6162A4"/>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695">
    <w:nsid w:val="5A6162AF"/>
    <w:multiLevelType w:val="multilevel"/>
    <w:tmpl w:val="5A6162AF"/>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06">
    <w:nsid w:val="5A6162BA"/>
    <w:multiLevelType w:val="multilevel"/>
    <w:tmpl w:val="5A6162BA"/>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717">
    <w:nsid w:val="5A6162C5"/>
    <w:multiLevelType w:val="multilevel"/>
    <w:tmpl w:val="5A6162C5"/>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28">
    <w:nsid w:val="5A6162D0"/>
    <w:multiLevelType w:val="multilevel"/>
    <w:tmpl w:val="5A6162D0"/>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39">
    <w:nsid w:val="5A6162DB"/>
    <w:multiLevelType w:val="multilevel"/>
    <w:tmpl w:val="5A6162DB"/>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750">
    <w:nsid w:val="5A6162E6"/>
    <w:multiLevelType w:val="multilevel"/>
    <w:tmpl w:val="5A6162E6"/>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61">
    <w:nsid w:val="5A6162F1"/>
    <w:multiLevelType w:val="multilevel"/>
    <w:tmpl w:val="5A6162F1"/>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72">
    <w:nsid w:val="5A6162FC"/>
    <w:multiLevelType w:val="multilevel"/>
    <w:tmpl w:val="5A6162FC"/>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783">
    <w:nsid w:val="5A616307"/>
    <w:multiLevelType w:val="multilevel"/>
    <w:tmpl w:val="5A616307"/>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794">
    <w:nsid w:val="5A616312"/>
    <w:multiLevelType w:val="multilevel"/>
    <w:tmpl w:val="5A616312"/>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16">
    <w:nsid w:val="5A616328"/>
    <w:multiLevelType w:val="multilevel"/>
    <w:tmpl w:val="5A616328"/>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27">
    <w:nsid w:val="5A616333"/>
    <w:multiLevelType w:val="multilevel"/>
    <w:tmpl w:val="5A616333"/>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05">
    <w:nsid w:val="5A61631D"/>
    <w:multiLevelType w:val="multilevel"/>
    <w:tmpl w:val="5A61631D"/>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838">
    <w:nsid w:val="5A61633E"/>
    <w:multiLevelType w:val="multilevel"/>
    <w:tmpl w:val="5A61633E"/>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49">
    <w:nsid w:val="5A616349"/>
    <w:multiLevelType w:val="multilevel"/>
    <w:tmpl w:val="5A616349"/>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860">
    <w:nsid w:val="5A616354"/>
    <w:multiLevelType w:val="multilevel"/>
    <w:tmpl w:val="5A616354"/>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71">
    <w:nsid w:val="5A61635F"/>
    <w:multiLevelType w:val="multilevel"/>
    <w:tmpl w:val="5A61635F"/>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882">
    <w:nsid w:val="5A61636A"/>
    <w:multiLevelType w:val="multilevel"/>
    <w:tmpl w:val="5A61636A"/>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893">
    <w:nsid w:val="5A616375"/>
    <w:multiLevelType w:val="multilevel"/>
    <w:tmpl w:val="5A616375"/>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904">
    <w:nsid w:val="5A616380"/>
    <w:multiLevelType w:val="multilevel"/>
    <w:tmpl w:val="5A616380"/>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915">
    <w:nsid w:val="5A61638B"/>
    <w:multiLevelType w:val="multilevel"/>
    <w:tmpl w:val="5A61638B"/>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926">
    <w:nsid w:val="5A616396"/>
    <w:multiLevelType w:val="multilevel"/>
    <w:tmpl w:val="5A616396"/>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937">
    <w:nsid w:val="5A6163A1"/>
    <w:multiLevelType w:val="multilevel"/>
    <w:tmpl w:val="5A6163A1"/>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948">
    <w:nsid w:val="5A6163AC"/>
    <w:multiLevelType w:val="multilevel"/>
    <w:tmpl w:val="5A6163AC"/>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959">
    <w:nsid w:val="5A6163B7"/>
    <w:multiLevelType w:val="multilevel"/>
    <w:tmpl w:val="5A6163B7"/>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970">
    <w:nsid w:val="5A6163C2"/>
    <w:multiLevelType w:val="multilevel"/>
    <w:tmpl w:val="5A6163C2"/>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03">
    <w:nsid w:val="5A6163E3"/>
    <w:multiLevelType w:val="multilevel"/>
    <w:tmpl w:val="5A6163E3"/>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25">
    <w:nsid w:val="5A6163F9"/>
    <w:multiLevelType w:val="multilevel"/>
    <w:tmpl w:val="5A6163F9"/>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14">
    <w:nsid w:val="5A6163EE"/>
    <w:multiLevelType w:val="multilevel"/>
    <w:tmpl w:val="5A6163EE"/>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1992">
    <w:nsid w:val="5A6163D8"/>
    <w:multiLevelType w:val="multilevel"/>
    <w:tmpl w:val="5A6163D8"/>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1981">
    <w:nsid w:val="5A6163CD"/>
    <w:multiLevelType w:val="multilevel"/>
    <w:tmpl w:val="5A6163CD"/>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036">
    <w:nsid w:val="5A616404"/>
    <w:multiLevelType w:val="multilevel"/>
    <w:tmpl w:val="5A616404"/>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047">
    <w:nsid w:val="5A61640F"/>
    <w:multiLevelType w:val="multilevel"/>
    <w:tmpl w:val="5A61640F"/>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58">
    <w:nsid w:val="5A61641A"/>
    <w:multiLevelType w:val="multilevel"/>
    <w:tmpl w:val="5A61641A"/>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69">
    <w:nsid w:val="5A616425"/>
    <w:multiLevelType w:val="multilevel"/>
    <w:tmpl w:val="5A616425"/>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080">
    <w:nsid w:val="5A616430"/>
    <w:multiLevelType w:val="multilevel"/>
    <w:tmpl w:val="5A616430"/>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091">
    <w:nsid w:val="5A61643B"/>
    <w:multiLevelType w:val="multilevel"/>
    <w:tmpl w:val="5A61643B"/>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02">
    <w:nsid w:val="5A616446"/>
    <w:multiLevelType w:val="multilevel"/>
    <w:tmpl w:val="5A616446"/>
    <w:lvl w:ilvl="0" w:tentative="1">
      <w:start w:val="7"/>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13">
    <w:nsid w:val="5A616451"/>
    <w:multiLevelType w:val="multilevel"/>
    <w:tmpl w:val="5A616451"/>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124">
    <w:nsid w:val="5A61645C"/>
    <w:multiLevelType w:val="multilevel"/>
    <w:tmpl w:val="5A61645C"/>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35">
    <w:nsid w:val="5A616467"/>
    <w:multiLevelType w:val="multilevel"/>
    <w:tmpl w:val="5A616467"/>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46">
    <w:nsid w:val="5A616472"/>
    <w:multiLevelType w:val="multilevel"/>
    <w:tmpl w:val="5A616472"/>
    <w:lvl w:ilvl="0" w:tentative="1">
      <w:start w:val="7"/>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57">
    <w:nsid w:val="5A61647D"/>
    <w:multiLevelType w:val="multilevel"/>
    <w:tmpl w:val="5A61647D"/>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168">
    <w:nsid w:val="5A616488"/>
    <w:multiLevelType w:val="multilevel"/>
    <w:tmpl w:val="5A616488"/>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79">
    <w:nsid w:val="5A616493"/>
    <w:multiLevelType w:val="multilevel"/>
    <w:tmpl w:val="5A616493"/>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190">
    <w:nsid w:val="5A61649E"/>
    <w:multiLevelType w:val="multilevel"/>
    <w:tmpl w:val="5A61649E"/>
    <w:lvl w:ilvl="0" w:tentative="1">
      <w:start w:val="7"/>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201">
    <w:nsid w:val="5A6164A9"/>
    <w:multiLevelType w:val="multilevel"/>
    <w:tmpl w:val="5A6164A9"/>
    <w:lvl w:ilvl="0" w:tentative="1">
      <w:start w:val="1"/>
      <w:numFmt w:val="lowerLetter"/>
      <w:lvlText w:val="%1."/>
      <w:lvlJc w:val="left"/>
      <w:pPr>
        <w:ind w:left="1440" w:hanging="360"/>
      </w:pPr>
      <w:rPr>
        <w:u w:val="none"/>
      </w:rPr>
    </w:lvl>
    <w:lvl w:ilvl="1" w:tentative="1">
      <w:start w:val="1"/>
      <w:numFmt w:val="lowerRoman"/>
      <w:lvlText w:val="%2."/>
      <w:lvlJc w:val="right"/>
      <w:pPr>
        <w:ind w:left="2160" w:hanging="360"/>
      </w:pPr>
      <w:rPr>
        <w:u w:val="none"/>
      </w:rPr>
    </w:lvl>
    <w:lvl w:ilvl="2" w:tentative="1">
      <w:start w:val="1"/>
      <w:numFmt w:val="decimal"/>
      <w:lvlText w:val="%3."/>
      <w:lvlJc w:val="left"/>
      <w:pPr>
        <w:ind w:left="2880" w:hanging="360"/>
      </w:pPr>
      <w:rPr>
        <w:u w:val="none"/>
      </w:rPr>
    </w:lvl>
    <w:lvl w:ilvl="3" w:tentative="1">
      <w:start w:val="1"/>
      <w:numFmt w:val="lowerLetter"/>
      <w:lvlText w:val="%4."/>
      <w:lvlJc w:val="left"/>
      <w:pPr>
        <w:ind w:left="3600" w:hanging="360"/>
      </w:pPr>
      <w:rPr>
        <w:u w:val="none"/>
      </w:rPr>
    </w:lvl>
    <w:lvl w:ilvl="4" w:tentative="1">
      <w:start w:val="1"/>
      <w:numFmt w:val="lowerRoman"/>
      <w:lvlText w:val="%5."/>
      <w:lvlJc w:val="right"/>
      <w:pPr>
        <w:ind w:left="4320" w:hanging="360"/>
      </w:pPr>
      <w:rPr>
        <w:u w:val="none"/>
      </w:rPr>
    </w:lvl>
    <w:lvl w:ilvl="5" w:tentative="1">
      <w:start w:val="1"/>
      <w:numFmt w:val="decimal"/>
      <w:lvlText w:val="%6."/>
      <w:lvlJc w:val="left"/>
      <w:pPr>
        <w:ind w:left="5040" w:hanging="360"/>
      </w:pPr>
      <w:rPr>
        <w:u w:val="none"/>
      </w:rPr>
    </w:lvl>
    <w:lvl w:ilvl="6" w:tentative="1">
      <w:start w:val="1"/>
      <w:numFmt w:val="lowerLetter"/>
      <w:lvlText w:val="%7."/>
      <w:lvlJc w:val="left"/>
      <w:pPr>
        <w:ind w:left="5760" w:hanging="360"/>
      </w:pPr>
      <w:rPr>
        <w:u w:val="none"/>
      </w:rPr>
    </w:lvl>
    <w:lvl w:ilvl="7" w:tentative="1">
      <w:start w:val="1"/>
      <w:numFmt w:val="lowerRoman"/>
      <w:lvlText w:val="%8."/>
      <w:lvlJc w:val="right"/>
      <w:pPr>
        <w:ind w:left="6480" w:hanging="360"/>
      </w:pPr>
      <w:rPr>
        <w:u w:val="none"/>
      </w:rPr>
    </w:lvl>
    <w:lvl w:ilvl="8" w:tentative="1">
      <w:start w:val="1"/>
      <w:numFmt w:val="decimal"/>
      <w:lvlText w:val="%9."/>
      <w:lvlJc w:val="left"/>
      <w:pPr>
        <w:ind w:left="7200" w:hanging="360"/>
      </w:pPr>
      <w:rPr>
        <w:u w:val="none"/>
      </w:rPr>
    </w:lvl>
  </w:abstractNum>
  <w:abstractNum w:abstractNumId="1516332212">
    <w:nsid w:val="5A6164B4"/>
    <w:multiLevelType w:val="multilevel"/>
    <w:tmpl w:val="5A6164B4"/>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223">
    <w:nsid w:val="5A6164BF"/>
    <w:multiLevelType w:val="multilevel"/>
    <w:tmpl w:val="5A6164BF"/>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234">
    <w:nsid w:val="5A6164CA"/>
    <w:multiLevelType w:val="multilevel"/>
    <w:tmpl w:val="5A6164CA"/>
    <w:lvl w:ilvl="0" w:tentative="1">
      <w:start w:val="6"/>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245">
    <w:nsid w:val="5A6164D5"/>
    <w:multiLevelType w:val="multilevel"/>
    <w:tmpl w:val="5A6164D5"/>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16332256">
    <w:nsid w:val="5A6164E0"/>
    <w:multiLevelType w:val="multilevel"/>
    <w:tmpl w:val="5A6164E0"/>
    <w:lvl w:ilvl="0" w:tentative="1">
      <w:start w:val="1"/>
      <w:numFmt w:val="decimal"/>
      <w:lvlText w:val="%1)"/>
      <w:lvlJc w:val="left"/>
      <w:pPr>
        <w:ind w:left="1440" w:hanging="360"/>
      </w:pPr>
      <w:rPr>
        <w:u w:val="none"/>
      </w:rPr>
    </w:lvl>
    <w:lvl w:ilvl="1" w:tentative="1">
      <w:start w:val="1"/>
      <w:numFmt w:val="lowerLetter"/>
      <w:lvlText w:val="%2)"/>
      <w:lvlJc w:val="left"/>
      <w:pPr>
        <w:ind w:left="2160" w:hanging="360"/>
      </w:pPr>
      <w:rPr>
        <w:u w:val="none"/>
      </w:rPr>
    </w:lvl>
    <w:lvl w:ilvl="2" w:tentative="1">
      <w:start w:val="1"/>
      <w:numFmt w:val="lowerRoman"/>
      <w:lvlText w:val="%3)"/>
      <w:lvlJc w:val="right"/>
      <w:pPr>
        <w:ind w:left="2880" w:hanging="360"/>
      </w:pPr>
      <w:rPr>
        <w:u w:val="none"/>
      </w:rPr>
    </w:lvl>
    <w:lvl w:ilvl="3" w:tentative="1">
      <w:start w:val="1"/>
      <w:numFmt w:val="decimal"/>
      <w:lvlText w:val="(%4)"/>
      <w:lvlJc w:val="left"/>
      <w:pPr>
        <w:ind w:left="3600" w:hanging="360"/>
      </w:pPr>
      <w:rPr>
        <w:u w:val="none"/>
      </w:rPr>
    </w:lvl>
    <w:lvl w:ilvl="4" w:tentative="1">
      <w:start w:val="1"/>
      <w:numFmt w:val="lowerLetter"/>
      <w:lvlText w:val="(%5)"/>
      <w:lvlJc w:val="left"/>
      <w:pPr>
        <w:ind w:left="4320" w:hanging="360"/>
      </w:pPr>
      <w:rPr>
        <w:u w:val="none"/>
      </w:rPr>
    </w:lvl>
    <w:lvl w:ilvl="5" w:tentative="1">
      <w:start w:val="1"/>
      <w:numFmt w:val="lowerRoman"/>
      <w:lvlText w:val="(%6)"/>
      <w:lvlJc w:val="right"/>
      <w:pPr>
        <w:ind w:left="5040" w:hanging="360"/>
      </w:pPr>
      <w:rPr>
        <w:u w:val="none"/>
      </w:rPr>
    </w:lvl>
    <w:lvl w:ilvl="6" w:tentative="1">
      <w:start w:val="1"/>
      <w:numFmt w:val="decimal"/>
      <w:lvlText w:val="%7."/>
      <w:lvlJc w:val="left"/>
      <w:pPr>
        <w:ind w:left="5760" w:hanging="360"/>
      </w:pPr>
      <w:rPr>
        <w:u w:val="none"/>
      </w:rPr>
    </w:lvl>
    <w:lvl w:ilvl="7" w:tentative="1">
      <w:start w:val="1"/>
      <w:numFmt w:val="lowerLetter"/>
      <w:lvlText w:val="%8."/>
      <w:lvlJc w:val="left"/>
      <w:pPr>
        <w:ind w:left="6480" w:hanging="360"/>
      </w:pPr>
      <w:rPr>
        <w:u w:val="none"/>
      </w:rPr>
    </w:lvl>
    <w:lvl w:ilvl="8" w:tentative="1">
      <w:start w:val="1"/>
      <w:numFmt w:val="lowerRoman"/>
      <w:lvlText w:val="%9."/>
      <w:lvlJc w:val="right"/>
      <w:pPr>
        <w:ind w:left="7200" w:hanging="360"/>
      </w:pPr>
      <w:rPr>
        <w:u w:val="none"/>
      </w:rPr>
    </w:lvl>
  </w:abstractNum>
  <w:num w:numId="1">
    <w:abstractNumId w:val="1516331464"/>
  </w:num>
  <w:num w:numId="2">
    <w:abstractNumId w:val="1516331475"/>
  </w:num>
  <w:num w:numId="3">
    <w:abstractNumId w:val="1516331486"/>
  </w:num>
  <w:num w:numId="4">
    <w:abstractNumId w:val="1516331497"/>
  </w:num>
  <w:num w:numId="5">
    <w:abstractNumId w:val="1516331508"/>
  </w:num>
  <w:num w:numId="6">
    <w:abstractNumId w:val="1516331519"/>
  </w:num>
  <w:num w:numId="7">
    <w:abstractNumId w:val="1516331530"/>
  </w:num>
  <w:num w:numId="8">
    <w:abstractNumId w:val="1516331541"/>
  </w:num>
  <w:num w:numId="9">
    <w:abstractNumId w:val="1516331552"/>
  </w:num>
  <w:num w:numId="10">
    <w:abstractNumId w:val="1516331563"/>
  </w:num>
  <w:num w:numId="11">
    <w:abstractNumId w:val="1516331574"/>
  </w:num>
  <w:num w:numId="12">
    <w:abstractNumId w:val="1516331585"/>
  </w:num>
  <w:num w:numId="13">
    <w:abstractNumId w:val="1516331596"/>
  </w:num>
  <w:num w:numId="14">
    <w:abstractNumId w:val="1516331607"/>
  </w:num>
  <w:num w:numId="15">
    <w:abstractNumId w:val="1516331618"/>
  </w:num>
  <w:num w:numId="16">
    <w:abstractNumId w:val="1516331629"/>
  </w:num>
  <w:num w:numId="17">
    <w:abstractNumId w:val="1516331640"/>
  </w:num>
  <w:num w:numId="18">
    <w:abstractNumId w:val="1516331651"/>
  </w:num>
  <w:num w:numId="19">
    <w:abstractNumId w:val="1516331662"/>
  </w:num>
  <w:num w:numId="20">
    <w:abstractNumId w:val="1516331673"/>
  </w:num>
  <w:num w:numId="21">
    <w:abstractNumId w:val="1516331684"/>
  </w:num>
  <w:num w:numId="22">
    <w:abstractNumId w:val="1516331695"/>
  </w:num>
  <w:num w:numId="23">
    <w:abstractNumId w:val="1516331706"/>
  </w:num>
  <w:num w:numId="24">
    <w:abstractNumId w:val="1516331717"/>
  </w:num>
  <w:num w:numId="25">
    <w:abstractNumId w:val="1516331728"/>
  </w:num>
  <w:num w:numId="26">
    <w:abstractNumId w:val="1516331739"/>
  </w:num>
  <w:num w:numId="27">
    <w:abstractNumId w:val="1516331750"/>
  </w:num>
  <w:num w:numId="28">
    <w:abstractNumId w:val="1516331761"/>
  </w:num>
  <w:num w:numId="29">
    <w:abstractNumId w:val="1516331772"/>
  </w:num>
  <w:num w:numId="30">
    <w:abstractNumId w:val="1516331783"/>
  </w:num>
  <w:num w:numId="31">
    <w:abstractNumId w:val="1516331794"/>
  </w:num>
  <w:num w:numId="32">
    <w:abstractNumId w:val="1516331805"/>
  </w:num>
  <w:num w:numId="33">
    <w:abstractNumId w:val="1516331816"/>
  </w:num>
  <w:num w:numId="34">
    <w:abstractNumId w:val="1516331827"/>
  </w:num>
  <w:num w:numId="35">
    <w:abstractNumId w:val="1516331838"/>
  </w:num>
  <w:num w:numId="36">
    <w:abstractNumId w:val="1516331849"/>
  </w:num>
  <w:num w:numId="37">
    <w:abstractNumId w:val="1516331860"/>
  </w:num>
  <w:num w:numId="38">
    <w:abstractNumId w:val="1516331871"/>
  </w:num>
  <w:num w:numId="39">
    <w:abstractNumId w:val="1516331882"/>
  </w:num>
  <w:num w:numId="40">
    <w:abstractNumId w:val="1516331893"/>
  </w:num>
  <w:num w:numId="41">
    <w:abstractNumId w:val="1516331904"/>
  </w:num>
  <w:num w:numId="42">
    <w:abstractNumId w:val="1516331915"/>
  </w:num>
  <w:num w:numId="43">
    <w:abstractNumId w:val="1516331926"/>
  </w:num>
  <w:num w:numId="44">
    <w:abstractNumId w:val="1516331937"/>
  </w:num>
  <w:num w:numId="45">
    <w:abstractNumId w:val="1516331948"/>
  </w:num>
  <w:num w:numId="46">
    <w:abstractNumId w:val="1516331959"/>
  </w:num>
  <w:num w:numId="47">
    <w:abstractNumId w:val="1516331970"/>
  </w:num>
  <w:num w:numId="48">
    <w:abstractNumId w:val="1516331981"/>
  </w:num>
  <w:num w:numId="49">
    <w:abstractNumId w:val="1516331992"/>
  </w:num>
  <w:num w:numId="50">
    <w:abstractNumId w:val="1516332003"/>
  </w:num>
  <w:num w:numId="51">
    <w:abstractNumId w:val="1516332014"/>
  </w:num>
  <w:num w:numId="52">
    <w:abstractNumId w:val="1516332025"/>
  </w:num>
  <w:num w:numId="53">
    <w:abstractNumId w:val="1516332036"/>
  </w:num>
  <w:num w:numId="54">
    <w:abstractNumId w:val="1516332047"/>
  </w:num>
  <w:num w:numId="55">
    <w:abstractNumId w:val="1516332058"/>
  </w:num>
  <w:num w:numId="56">
    <w:abstractNumId w:val="1516332069"/>
  </w:num>
  <w:num w:numId="57">
    <w:abstractNumId w:val="1516332080"/>
  </w:num>
  <w:num w:numId="58">
    <w:abstractNumId w:val="1516332091"/>
  </w:num>
  <w:num w:numId="59">
    <w:abstractNumId w:val="1516332102"/>
  </w:num>
  <w:num w:numId="60">
    <w:abstractNumId w:val="1516332113"/>
  </w:num>
  <w:num w:numId="61">
    <w:abstractNumId w:val="1516332124"/>
  </w:num>
  <w:num w:numId="62">
    <w:abstractNumId w:val="1516332135"/>
  </w:num>
  <w:num w:numId="63">
    <w:abstractNumId w:val="1516332146"/>
  </w:num>
  <w:num w:numId="64">
    <w:abstractNumId w:val="1516332157"/>
  </w:num>
  <w:num w:numId="65">
    <w:abstractNumId w:val="1516332168"/>
  </w:num>
  <w:num w:numId="66">
    <w:abstractNumId w:val="1516332179"/>
  </w:num>
  <w:num w:numId="67">
    <w:abstractNumId w:val="1516332190"/>
  </w:num>
  <w:num w:numId="68">
    <w:abstractNumId w:val="1516332201"/>
  </w:num>
  <w:num w:numId="69">
    <w:abstractNumId w:val="1516332212"/>
  </w:num>
  <w:num w:numId="70">
    <w:abstractNumId w:val="1516332223"/>
  </w:num>
  <w:num w:numId="71">
    <w:abstractNumId w:val="1516332234"/>
  </w:num>
  <w:num w:numId="72">
    <w:abstractNumId w:val="1516332245"/>
  </w:num>
  <w:num w:numId="73">
    <w:abstractNumId w:val="1516332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77D34C6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pt-BR"/>
    </w:rPr>
  </w:style>
  <w:style w:type="paragraph" w:styleId="2">
    <w:name w:val="heading 1"/>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400" w:after="120" w:line="276" w:lineRule="auto"/>
      <w:ind w:left="0" w:right="0" w:firstLine="0"/>
      <w:contextualSpacing w:val="0"/>
      <w:jc w:val="left"/>
    </w:pPr>
    <w:rPr>
      <w:rFonts w:ascii="Arial" w:hAnsi="Arial" w:eastAsia="Arial" w:cs="Arial"/>
      <w:color w:val="000000"/>
      <w:sz w:val="40"/>
      <w:szCs w:val="40"/>
      <w:u w:val="none"/>
      <w:shd w:val="clear" w:fill="auto"/>
      <w:vertAlign w:val="baseline"/>
    </w:rPr>
  </w:style>
  <w:style w:type="paragraph" w:styleId="3">
    <w:name w:val="heading 2"/>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360" w:after="120" w:line="276" w:lineRule="auto"/>
      <w:ind w:left="0" w:right="0" w:firstLine="0"/>
      <w:contextualSpacing w:val="0"/>
      <w:jc w:val="left"/>
    </w:pPr>
    <w:rPr>
      <w:rFonts w:ascii="Arial" w:hAnsi="Arial" w:eastAsia="Arial" w:cs="Arial"/>
      <w:color w:val="000000"/>
      <w:sz w:val="32"/>
      <w:szCs w:val="32"/>
      <w:u w:val="none"/>
      <w:shd w:val="clear" w:fill="auto"/>
      <w:vertAlign w:val="baseline"/>
    </w:rPr>
  </w:style>
  <w:style w:type="paragraph" w:styleId="4">
    <w:name w:val="heading 3"/>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320" w:after="80" w:line="276" w:lineRule="auto"/>
      <w:ind w:left="0" w:right="0" w:firstLine="0"/>
      <w:contextualSpacing w:val="0"/>
      <w:jc w:val="left"/>
    </w:pPr>
    <w:rPr>
      <w:rFonts w:ascii="Arial" w:hAnsi="Arial" w:eastAsia="Arial" w:cs="Arial"/>
      <w:color w:val="434343"/>
      <w:sz w:val="28"/>
      <w:szCs w:val="28"/>
      <w:u w:val="none"/>
      <w:shd w:val="clear" w:fill="auto"/>
      <w:vertAlign w:val="baseline"/>
    </w:rPr>
  </w:style>
  <w:style w:type="paragraph" w:styleId="5">
    <w:name w:val="heading 4"/>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80" w:after="80" w:line="276" w:lineRule="auto"/>
      <w:ind w:left="0" w:right="0" w:firstLine="0"/>
      <w:contextualSpacing w:val="0"/>
      <w:jc w:val="left"/>
    </w:pPr>
    <w:rPr>
      <w:rFonts w:ascii="Arial" w:hAnsi="Arial" w:eastAsia="Arial" w:cs="Arial"/>
      <w:color w:val="666666"/>
      <w:sz w:val="24"/>
      <w:szCs w:val="24"/>
      <w:u w:val="none"/>
      <w:shd w:val="clear" w:fill="auto"/>
      <w:vertAlign w:val="baseline"/>
    </w:rPr>
  </w:style>
  <w:style w:type="paragraph" w:styleId="6">
    <w:name w:val="heading 5"/>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contextualSpacing w:val="0"/>
      <w:jc w:val="left"/>
    </w:pPr>
    <w:rPr>
      <w:rFonts w:ascii="Arial" w:hAnsi="Arial" w:eastAsia="Arial" w:cs="Arial"/>
      <w:color w:val="666666"/>
      <w:sz w:val="22"/>
      <w:szCs w:val="22"/>
      <w:u w:val="none"/>
      <w:shd w:val="clear" w:fill="auto"/>
      <w:vertAlign w:val="baseline"/>
    </w:rPr>
  </w:style>
  <w:style w:type="paragraph" w:styleId="7">
    <w:name w:val="heading 6"/>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0" w:right="0" w:firstLine="0"/>
      <w:contextualSpacing w:val="0"/>
      <w:jc w:val="left"/>
    </w:pPr>
    <w:rPr>
      <w:rFonts w:ascii="Arial" w:hAnsi="Arial" w:eastAsia="Arial" w:cs="Arial"/>
      <w:i/>
      <w:color w:val="666666"/>
      <w:sz w:val="22"/>
      <w:szCs w:val="22"/>
      <w:u w:val="none"/>
      <w:shd w:val="clear" w:fill="auto"/>
      <w:vertAlign w:val="baseline"/>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contextualSpacing w:val="0"/>
      <w:jc w:val="left"/>
    </w:pPr>
    <w:rPr>
      <w:rFonts w:ascii="Arial" w:hAnsi="Arial" w:eastAsia="Arial" w:cs="Arial"/>
      <w:color w:val="666666"/>
      <w:sz w:val="30"/>
      <w:szCs w:val="30"/>
      <w:u w:val="none"/>
      <w:shd w:val="clear" w:fill="auto"/>
      <w:vertAlign w:val="baseline"/>
    </w:rPr>
  </w:style>
  <w:style w:type="paragraph" w:styleId="9">
    <w:name w:val="Title"/>
    <w:basedOn w:val="1"/>
    <w:next w:val="1"/>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76" w:lineRule="auto"/>
      <w:ind w:left="0" w:right="0" w:firstLine="0"/>
      <w:contextualSpacing w:val="0"/>
      <w:jc w:val="left"/>
    </w:pPr>
    <w:rPr>
      <w:rFonts w:ascii="Arial" w:hAnsi="Arial" w:eastAsia="Arial" w:cs="Arial"/>
      <w:color w:val="000000"/>
      <w:sz w:val="52"/>
      <w:szCs w:val="52"/>
      <w:u w:val="none"/>
      <w:shd w:val="clear" w:fill="auto"/>
      <w:vertAlign w:val="baseline"/>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 w:type="table" w:customStyle="1" w:styleId="19">
    <w:name w:val="_Style 16"/>
    <w:basedOn w:val="12"/>
    <w:uiPriority w:val="0"/>
    <w:tblPr>
      <w:tblLayout w:type="fixed"/>
      <w:tblCellMar>
        <w:top w:w="100" w:type="dxa"/>
        <w:left w:w="100" w:type="dxa"/>
        <w:bottom w:w="100" w:type="dxa"/>
        <w:right w:w="100" w:type="dxa"/>
      </w:tblCellMar>
    </w:tblPr>
  </w:style>
  <w:style w:type="table" w:customStyle="1" w:styleId="20">
    <w:name w:val="_Style 17"/>
    <w:basedOn w:val="12"/>
    <w:uiPriority w:val="0"/>
    <w:tblPr>
      <w:tblLayout w:type="fixed"/>
      <w:tblCellMar>
        <w:top w:w="100" w:type="dxa"/>
        <w:left w:w="100" w:type="dxa"/>
        <w:bottom w:w="100" w:type="dxa"/>
        <w:right w:w="100" w:type="dxa"/>
      </w:tblCellMar>
    </w:tblPr>
  </w:style>
  <w:style w:type="table" w:customStyle="1" w:styleId="21">
    <w:name w:val="_Style 18"/>
    <w:basedOn w:val="12"/>
    <w:uiPriority w:val="0"/>
    <w:tblPr>
      <w:tblLayout w:type="fixed"/>
      <w:tblCellMar>
        <w:top w:w="100" w:type="dxa"/>
        <w:left w:w="100" w:type="dxa"/>
        <w:bottom w:w="100" w:type="dxa"/>
        <w:right w:w="100" w:type="dxa"/>
      </w:tblCellMar>
    </w:tblPr>
  </w:style>
  <w:style w:type="table" w:customStyle="1" w:styleId="22">
    <w:name w:val="_Style 19"/>
    <w:basedOn w:val="12"/>
    <w:uiPriority w:val="0"/>
    <w:tblPr>
      <w:tblLayout w:type="fixed"/>
      <w:tblCellMar>
        <w:top w:w="100" w:type="dxa"/>
        <w:left w:w="100" w:type="dxa"/>
        <w:bottom w:w="100" w:type="dxa"/>
        <w:right w:w="100" w:type="dxa"/>
      </w:tblCellMar>
    </w:tblPr>
  </w:style>
  <w:style w:type="table" w:customStyle="1" w:styleId="23">
    <w:name w:val="_Style 20"/>
    <w:basedOn w:val="12"/>
    <w:uiPriority w:val="0"/>
    <w:tblPr>
      <w:tblLayout w:type="fixed"/>
      <w:tblCellMar>
        <w:top w:w="100" w:type="dxa"/>
        <w:left w:w="100" w:type="dxa"/>
        <w:bottom w:w="100" w:type="dxa"/>
        <w:right w:w="100" w:type="dxa"/>
      </w:tblCellMar>
    </w:tblPr>
  </w:style>
  <w:style w:type="table" w:customStyle="1" w:styleId="24">
    <w:name w:val="_Style 21"/>
    <w:basedOn w:val="12"/>
    <w:uiPriority w:val="0"/>
    <w:tblPr>
      <w:tblLayout w:type="fixed"/>
      <w:tblCellMar>
        <w:top w:w="100" w:type="dxa"/>
        <w:left w:w="100" w:type="dxa"/>
        <w:bottom w:w="100" w:type="dxa"/>
        <w:right w:w="100" w:type="dxa"/>
      </w:tblCellMar>
    </w:tblPr>
  </w:style>
  <w:style w:type="table" w:customStyle="1" w:styleId="25">
    <w:name w:val="_Style 22"/>
    <w:basedOn w:val="12"/>
    <w:uiPriority w:val="0"/>
    <w:tblPr>
      <w:tblLayout w:type="fixed"/>
      <w:tblCellMar>
        <w:top w:w="100" w:type="dxa"/>
        <w:left w:w="100" w:type="dxa"/>
        <w:bottom w:w="100" w:type="dxa"/>
        <w:right w:w="100" w:type="dxa"/>
      </w:tblCellMar>
    </w:tblPr>
  </w:style>
  <w:style w:type="table" w:customStyle="1" w:styleId="26">
    <w:name w:val="_Style 23"/>
    <w:basedOn w:val="12"/>
    <w:uiPriority w:val="0"/>
    <w:tblPr>
      <w:tblLayout w:type="fixed"/>
      <w:tblCellMar>
        <w:top w:w="100" w:type="dxa"/>
        <w:left w:w="100" w:type="dxa"/>
        <w:bottom w:w="100" w:type="dxa"/>
        <w:right w:w="100" w:type="dxa"/>
      </w:tblCellMar>
    </w:tblPr>
  </w:style>
  <w:style w:type="table" w:customStyle="1" w:styleId="27">
    <w:name w:val="_Style 24"/>
    <w:basedOn w:val="12"/>
    <w:uiPriority w:val="0"/>
    <w:tblPr>
      <w:tblLayout w:type="fixed"/>
      <w:tblCellMar>
        <w:top w:w="100" w:type="dxa"/>
        <w:left w:w="100" w:type="dxa"/>
        <w:bottom w:w="100" w:type="dxa"/>
        <w:right w:w="100" w:type="dxa"/>
      </w:tblCellMar>
    </w:tblPr>
  </w:style>
  <w:style w:type="table" w:customStyle="1" w:styleId="28">
    <w:name w:val="_Style 25"/>
    <w:basedOn w:val="12"/>
    <w:uiPriority w:val="0"/>
    <w:tblPr>
      <w:tblLayout w:type="fixed"/>
      <w:tblCellMar>
        <w:top w:w="100" w:type="dxa"/>
        <w:left w:w="100" w:type="dxa"/>
        <w:bottom w:w="100" w:type="dxa"/>
        <w:right w:w="100" w:type="dxa"/>
      </w:tblCellMar>
    </w:tblPr>
  </w:style>
  <w:style w:type="table" w:customStyle="1" w:styleId="29">
    <w:name w:val="_Style 26"/>
    <w:basedOn w:val="12"/>
    <w:uiPriority w:val="0"/>
    <w:tblPr>
      <w:tblLayout w:type="fixed"/>
      <w:tblCellMar>
        <w:top w:w="100" w:type="dxa"/>
        <w:left w:w="100" w:type="dxa"/>
        <w:bottom w:w="100" w:type="dxa"/>
        <w:right w:w="100" w:type="dxa"/>
      </w:tblCellMar>
    </w:tblPr>
  </w:style>
  <w:style w:type="table" w:customStyle="1" w:styleId="30">
    <w:name w:val="_Style 27"/>
    <w:basedOn w:val="12"/>
    <w:uiPriority w:val="0"/>
    <w:tblPr>
      <w:tblLayout w:type="fixed"/>
      <w:tblCellMar>
        <w:top w:w="100" w:type="dxa"/>
        <w:left w:w="100" w:type="dxa"/>
        <w:bottom w:w="100" w:type="dxa"/>
        <w:right w:w="100" w:type="dxa"/>
      </w:tblCellMar>
    </w:tblPr>
  </w:style>
  <w:style w:type="table" w:customStyle="1" w:styleId="31">
    <w:name w:val="_Style 28"/>
    <w:basedOn w:val="12"/>
    <w:uiPriority w:val="0"/>
    <w:tblPr>
      <w:tblLayout w:type="fixed"/>
      <w:tblCellMar>
        <w:top w:w="100" w:type="dxa"/>
        <w:left w:w="100" w:type="dxa"/>
        <w:bottom w:w="100" w:type="dxa"/>
        <w:right w:w="100" w:type="dxa"/>
      </w:tblCellMar>
    </w:tblPr>
  </w:style>
  <w:style w:type="table" w:customStyle="1" w:styleId="32">
    <w:name w:val="_Style 29"/>
    <w:basedOn w:val="12"/>
    <w:uiPriority w:val="0"/>
    <w:tblPr>
      <w:tblLayout w:type="fixed"/>
      <w:tblCellMar>
        <w:top w:w="100" w:type="dxa"/>
        <w:left w:w="100" w:type="dxa"/>
        <w:bottom w:w="100" w:type="dxa"/>
        <w:right w:w="100" w:type="dxa"/>
      </w:tblCellMar>
    </w:tblPr>
  </w:style>
  <w:style w:type="table" w:customStyle="1" w:styleId="33">
    <w:name w:val="_Style 30"/>
    <w:basedOn w:val="12"/>
    <w:uiPriority w:val="0"/>
    <w:tblPr>
      <w:tblLayout w:type="fixed"/>
      <w:tblCellMar>
        <w:top w:w="100" w:type="dxa"/>
        <w:left w:w="100" w:type="dxa"/>
        <w:bottom w:w="100" w:type="dxa"/>
        <w:right w:w="100" w:type="dxa"/>
      </w:tblCellMar>
    </w:tblPr>
  </w:style>
  <w:style w:type="table" w:customStyle="1" w:styleId="34">
    <w:name w:val="_Style 31"/>
    <w:basedOn w:val="12"/>
    <w:uiPriority w:val="0"/>
    <w:tblPr>
      <w:tblLayout w:type="fixed"/>
      <w:tblCellMar>
        <w:top w:w="100" w:type="dxa"/>
        <w:left w:w="100" w:type="dxa"/>
        <w:bottom w:w="100" w:type="dxa"/>
        <w:right w:w="100" w:type="dxa"/>
      </w:tblCellMar>
    </w:tblPr>
  </w:style>
  <w:style w:type="table" w:customStyle="1" w:styleId="35">
    <w:name w:val="_Style 32"/>
    <w:basedOn w:val="12"/>
    <w:uiPriority w:val="0"/>
    <w:tblPr>
      <w:tblLayout w:type="fixed"/>
      <w:tblCellMar>
        <w:top w:w="100" w:type="dxa"/>
        <w:left w:w="100" w:type="dxa"/>
        <w:bottom w:w="100" w:type="dxa"/>
        <w:right w:w="100" w:type="dxa"/>
      </w:tblCellMar>
    </w:tblPr>
  </w:style>
  <w:style w:type="table" w:customStyle="1" w:styleId="36">
    <w:name w:val="_Style 33"/>
    <w:basedOn w:val="12"/>
    <w:uiPriority w:val="0"/>
    <w:tblPr>
      <w:tblLayout w:type="fixed"/>
      <w:tblCellMar>
        <w:top w:w="100" w:type="dxa"/>
        <w:left w:w="100" w:type="dxa"/>
        <w:bottom w:w="100" w:type="dxa"/>
        <w:right w:w="100" w:type="dxa"/>
      </w:tblCellMar>
    </w:tblPr>
  </w:style>
  <w:style w:type="table" w:customStyle="1" w:styleId="37">
    <w:name w:val="_Style 34"/>
    <w:basedOn w:val="12"/>
    <w:uiPriority w:val="0"/>
    <w:tblPr>
      <w:tblLayout w:type="fixed"/>
      <w:tblCellMar>
        <w:top w:w="100" w:type="dxa"/>
        <w:left w:w="100" w:type="dxa"/>
        <w:bottom w:w="100" w:type="dxa"/>
        <w:right w:w="100" w:type="dxa"/>
      </w:tblCellMar>
    </w:tblPr>
  </w:style>
  <w:style w:type="table" w:customStyle="1" w:styleId="38">
    <w:name w:val="_Style 35"/>
    <w:basedOn w:val="12"/>
    <w:uiPriority w:val="0"/>
    <w:tblPr>
      <w:tblLayout w:type="fixed"/>
      <w:tblCellMar>
        <w:top w:w="100" w:type="dxa"/>
        <w:left w:w="100" w:type="dxa"/>
        <w:bottom w:w="100" w:type="dxa"/>
        <w:right w:w="100" w:type="dxa"/>
      </w:tblCellMar>
    </w:tblPr>
  </w:style>
  <w:style w:type="table" w:customStyle="1" w:styleId="39">
    <w:name w:val="_Style 36"/>
    <w:basedOn w:val="12"/>
    <w:uiPriority w:val="0"/>
    <w:tblPr>
      <w:tblLayout w:type="fixed"/>
      <w:tblCellMar>
        <w:top w:w="100" w:type="dxa"/>
        <w:left w:w="100" w:type="dxa"/>
        <w:bottom w:w="100" w:type="dxa"/>
        <w:right w:w="100" w:type="dxa"/>
      </w:tblCellMar>
    </w:tblPr>
  </w:style>
  <w:style w:type="table" w:customStyle="1" w:styleId="40">
    <w:name w:val="_Style 37"/>
    <w:basedOn w:val="12"/>
    <w:uiPriority w:val="0"/>
    <w:tblPr>
      <w:tblLayout w:type="fixed"/>
      <w:tblCellMar>
        <w:top w:w="100" w:type="dxa"/>
        <w:left w:w="100" w:type="dxa"/>
        <w:bottom w:w="100" w:type="dxa"/>
        <w:right w:w="100" w:type="dxa"/>
      </w:tblCellMar>
    </w:tblPr>
  </w:style>
  <w:style w:type="table" w:customStyle="1" w:styleId="41">
    <w:name w:val="_Style 38"/>
    <w:basedOn w:val="12"/>
    <w:uiPriority w:val="0"/>
    <w:tblPr>
      <w:tblLayout w:type="fixed"/>
      <w:tblCellMar>
        <w:top w:w="100" w:type="dxa"/>
        <w:left w:w="100" w:type="dxa"/>
        <w:bottom w:w="100" w:type="dxa"/>
        <w:right w:w="100" w:type="dxa"/>
      </w:tblCellMar>
    </w:tblPr>
  </w:style>
  <w:style w:type="table" w:customStyle="1" w:styleId="42">
    <w:name w:val="_Style 39"/>
    <w:basedOn w:val="12"/>
    <w:uiPriority w:val="0"/>
    <w:tblPr>
      <w:tblLayout w:type="fixed"/>
      <w:tblCellMar>
        <w:top w:w="100" w:type="dxa"/>
        <w:left w:w="100" w:type="dxa"/>
        <w:bottom w:w="100" w:type="dxa"/>
        <w:right w:w="100" w:type="dxa"/>
      </w:tblCellMar>
    </w:tblPr>
  </w:style>
  <w:style w:type="table" w:customStyle="1" w:styleId="43">
    <w:name w:val="_Style 40"/>
    <w:basedOn w:val="12"/>
    <w:uiPriority w:val="0"/>
    <w:tblPr>
      <w:tblLayout w:type="fixed"/>
      <w:tblCellMar>
        <w:top w:w="100" w:type="dxa"/>
        <w:left w:w="100" w:type="dxa"/>
        <w:bottom w:w="100" w:type="dxa"/>
        <w:right w:w="100" w:type="dxa"/>
      </w:tblCellMar>
    </w:tblPr>
  </w:style>
  <w:style w:type="table" w:customStyle="1" w:styleId="44">
    <w:name w:val="_Style 41"/>
    <w:basedOn w:val="12"/>
    <w:uiPriority w:val="0"/>
    <w:tblPr>
      <w:tblLayout w:type="fixed"/>
      <w:tblCellMar>
        <w:top w:w="100" w:type="dxa"/>
        <w:left w:w="100" w:type="dxa"/>
        <w:bottom w:w="100" w:type="dxa"/>
        <w:right w:w="100" w:type="dxa"/>
      </w:tblCellMar>
    </w:tblPr>
  </w:style>
  <w:style w:type="table" w:customStyle="1" w:styleId="45">
    <w:name w:val="_Style 42"/>
    <w:basedOn w:val="12"/>
    <w:uiPriority w:val="0"/>
    <w:tblPr>
      <w:tblLayout w:type="fixed"/>
      <w:tblCellMar>
        <w:top w:w="100" w:type="dxa"/>
        <w:left w:w="100" w:type="dxa"/>
        <w:bottom w:w="100" w:type="dxa"/>
        <w:right w:w="100" w:type="dxa"/>
      </w:tblCellMar>
    </w:tblPr>
  </w:style>
  <w:style w:type="table" w:customStyle="1" w:styleId="46">
    <w:name w:val="_Style 43"/>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2018-01-19T00:08:59Z</dcterms:created>
  <dc:creator>jpereira</dc:creator>
  <cp:lastModifiedBy>jpereira</cp:lastModifiedBy>
  <dcterms:modified xsi:type="dcterms:W3CDTF">2018-01-19T00:11:36Z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